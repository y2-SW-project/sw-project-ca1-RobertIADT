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53165308" w14:textId="77777777" w:rsidR="009D4F17" w:rsidRPr="00FF7029" w:rsidRDefault="00C20A69">
      <w:pPr>
        <w:spacing w:after="0" w:line="239" w:lineRule="auto"/>
        <w:ind w:left="108" w:right="123"/>
        <w:rPr>
          <w:rFonts w:ascii="Times New Roman" w:eastAsia="Times New Roman" w:hAnsi="Times New Roman" w:cs="Times New Roman"/>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sidR="005E1EC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sidRPr="00FF7029">
        <w:rPr>
          <w:rFonts w:ascii="Times New Roman" w:eastAsia="Times New Roman" w:hAnsi="Times New Roman" w:cs="Times New Roman"/>
        </w:rPr>
        <w:t>filling an unmet need in the marketplace with a new product or service, providing an existing product/service in a new form, delivering a product/service better or cheaper than competitors, etc.)</w:t>
      </w:r>
    </w:p>
    <w:p w14:paraId="1A7C340C" w14:textId="77777777" w:rsidR="009D4F17" w:rsidRDefault="009D4F17" w:rsidP="76BD4FC6">
      <w:pPr>
        <w:spacing w:after="0" w:line="200" w:lineRule="exact"/>
        <w:rPr>
          <w:color w:val="FF0000"/>
          <w:sz w:val="20"/>
          <w:szCs w:val="20"/>
        </w:rPr>
      </w:pPr>
    </w:p>
    <w:p w14:paraId="6327D866" w14:textId="2A2942E3" w:rsidR="009D4F17" w:rsidRDefault="007D3DD3" w:rsidP="76BD4FC6">
      <w:pPr>
        <w:spacing w:after="0" w:line="200" w:lineRule="exact"/>
        <w:rPr>
          <w:color w:val="FF0000"/>
          <w:sz w:val="20"/>
          <w:szCs w:val="20"/>
        </w:rPr>
      </w:pPr>
      <w:r>
        <w:rPr>
          <w:color w:val="FF0000"/>
          <w:sz w:val="20"/>
          <w:szCs w:val="20"/>
        </w:rPr>
        <w:t>Restaurant booking service, specializing on a single chain of restaurants owned by a single owner. Show each restaurant, booking times, availability, pricing, and deals</w:t>
      </w:r>
    </w:p>
    <w:p w14:paraId="0AA5B725" w14:textId="2F3143A4" w:rsidR="009D4F17" w:rsidRDefault="005054F2" w:rsidP="76BD4FC6">
      <w:pPr>
        <w:spacing w:after="0" w:line="200" w:lineRule="exact"/>
        <w:rPr>
          <w:color w:val="FF0000"/>
          <w:sz w:val="20"/>
          <w:szCs w:val="20"/>
        </w:rPr>
      </w:pPr>
      <w:r>
        <w:rPr>
          <w:noProof/>
        </w:rPr>
        <mc:AlternateContent>
          <mc:Choice Requires="wpg">
            <w:drawing>
              <wp:anchor distT="0" distB="0" distL="114300" distR="114300" simplePos="0" relativeHeight="251617280" behindDoc="1" locked="0" layoutInCell="1" allowOverlap="1" wp14:anchorId="6074FD4A" wp14:editId="2FF6EEBB">
                <wp:simplePos x="0" y="0"/>
                <wp:positionH relativeFrom="page">
                  <wp:posOffset>649605</wp:posOffset>
                </wp:positionH>
                <wp:positionV relativeFrom="paragraph">
                  <wp:posOffset>127000</wp:posOffset>
                </wp:positionV>
                <wp:extent cx="6629400" cy="1270"/>
                <wp:effectExtent l="11430" t="9525" r="7620" b="8255"/>
                <wp:wrapNone/>
                <wp:docPr id="39"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40" name="Freeform 34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47" style="position:absolute;margin-left:51.15pt;margin-top:10pt;width:522pt;height:.1pt;z-index:-251699200;mso-position-horizontal-relative:page" coordsize="10440,2" coordorigin="1008,-534" o:spid="_x0000_s1026" w14:anchorId="71D78C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">
                <v:shape id="Freeform 34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">
                  <v:path arrowok="t" o:connecttype="custom" o:connectlocs="0,0;10440,0" o:connectangles="0,0"/>
                </v:shape>
                <w10:wrap anchorx="page"/>
              </v:group>
            </w:pict>
          </mc:Fallback>
        </mc:AlternateContent>
      </w:r>
    </w:p>
    <w:p w14:paraId="126FC41C" w14:textId="52A0A35E" w:rsidR="009D4F17" w:rsidRDefault="009D4F17">
      <w:pPr>
        <w:spacing w:after="0" w:line="200" w:lineRule="exact"/>
        <w:rPr>
          <w:sz w:val="20"/>
          <w:szCs w:val="20"/>
        </w:rPr>
      </w:pPr>
    </w:p>
    <w:p w14:paraId="64C32C74" w14:textId="47CFA873" w:rsidR="009D4F17" w:rsidRDefault="005054F2">
      <w:pPr>
        <w:spacing w:after="0" w:line="200" w:lineRule="exact"/>
        <w:rPr>
          <w:sz w:val="20"/>
          <w:szCs w:val="20"/>
        </w:rPr>
      </w:pPr>
      <w:r>
        <w:rPr>
          <w:noProof/>
        </w:rPr>
        <mc:AlternateContent>
          <mc:Choice Requires="wpg">
            <w:drawing>
              <wp:anchor distT="0" distB="0" distL="114300" distR="114300" simplePos="0" relativeHeight="251615232" behindDoc="1" locked="0" layoutInCell="1" allowOverlap="1" wp14:anchorId="0325E1E5" wp14:editId="79D6FDB3">
                <wp:simplePos x="0" y="0"/>
                <wp:positionH relativeFrom="page">
                  <wp:posOffset>582930</wp:posOffset>
                </wp:positionH>
                <wp:positionV relativeFrom="paragraph">
                  <wp:posOffset>92075</wp:posOffset>
                </wp:positionV>
                <wp:extent cx="6629400" cy="1270"/>
                <wp:effectExtent l="11430" t="9525" r="7620" b="8255"/>
                <wp:wrapNone/>
                <wp:docPr id="3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00"/>
                          <a:chExt cx="10440" cy="2"/>
                        </a:xfrm>
                      </wpg:grpSpPr>
                      <wps:wsp>
                        <wps:cNvPr id="38" name="Freeform 352"/>
                        <wps:cNvSpPr>
                          <a:spLocks/>
                        </wps:cNvSpPr>
                        <wps:spPr bwMode="auto">
                          <a:xfrm>
                            <a:off x="1008" y="80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51" style="position:absolute;margin-left:45.9pt;margin-top:7.25pt;width:522pt;height:.1pt;z-index:-251701248;mso-position-horizontal-relative:page" coordsize="10440,2" coordorigin="1008,800" o:spid="_x0000_s1026" w14:anchorId="61CE0C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">
                <v:shape id="Freeform 352" style="position:absolute;left:1008;top:80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">
                  <v:path arrowok="t" o:connecttype="custom" o:connectlocs="0,0;10440,0" o:connectangles="0,0"/>
                </v:shape>
                <w10:wrap anchorx="page"/>
              </v:group>
            </w:pict>
          </mc:Fallback>
        </mc:AlternateContent>
      </w:r>
    </w:p>
    <w:p w14:paraId="2E8D4684" w14:textId="77777777" w:rsidR="009D4F17" w:rsidRDefault="009D4F17">
      <w:pPr>
        <w:spacing w:before="13" w:after="0" w:line="220" w:lineRule="exact"/>
      </w:pPr>
    </w:p>
    <w:p w14:paraId="7CD710C3" w14:textId="5B604779" w:rsidR="009D4F17" w:rsidRDefault="00C20A69" w:rsidP="00FF702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sidR="00FF7029">
        <w:rPr>
          <w:rFonts w:ascii="Times New Roman" w:eastAsia="Times New Roman" w:hAnsi="Times New Roman" w:cs="Times New Roman"/>
          <w:sz w:val="28"/>
          <w:szCs w:val="28"/>
        </w:rPr>
        <w:t>is the “pain”</w:t>
      </w:r>
      <w:r>
        <w:rPr>
          <w:rFonts w:ascii="Times New Roman" w:eastAsia="Times New Roman" w:hAnsi="Times New Roman" w:cs="Times New Roman"/>
          <w:spacing w:val="-9"/>
          <w:sz w:val="28"/>
          <w:szCs w:val="28"/>
        </w:rPr>
        <w:t xml:space="preserve"> </w:t>
      </w:r>
      <w:r w:rsidR="00FF7029">
        <w:rPr>
          <w:rFonts w:ascii="Times New Roman" w:eastAsia="Times New Roman" w:hAnsi="Times New Roman" w:cs="Times New Roman"/>
          <w:spacing w:val="-9"/>
          <w:sz w:val="28"/>
          <w:szCs w:val="28"/>
        </w:rPr>
        <w:t>that is being ‘cured’ with</w:t>
      </w:r>
      <w:r>
        <w:rPr>
          <w:rFonts w:ascii="Times New Roman" w:eastAsia="Times New Roman" w:hAnsi="Times New Roman" w:cs="Times New Roman"/>
          <w:spacing w:val="-4"/>
          <w:sz w:val="28"/>
          <w:szCs w:val="28"/>
        </w:rPr>
        <w:t xml:space="preserve"> </w:t>
      </w:r>
      <w:r w:rsidR="005E1EC9">
        <w:rPr>
          <w:rFonts w:ascii="Times New Roman" w:eastAsia="Times New Roman" w:hAnsi="Times New Roman" w:cs="Times New Roman"/>
          <w:sz w:val="28"/>
          <w:szCs w:val="28"/>
        </w:rPr>
        <w:t>th</w:t>
      </w:r>
      <w:r w:rsidR="00FF7029">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sidR="00FF7029">
        <w:rPr>
          <w:rFonts w:ascii="Times New Roman" w:eastAsia="Times New Roman" w:hAnsi="Times New Roman" w:cs="Times New Roman"/>
          <w:sz w:val="28"/>
          <w:szCs w:val="28"/>
        </w:rPr>
        <w:t>?</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r w:rsidR="00FF7029">
        <w:rPr>
          <w:rFonts w:ascii="Times New Roman" w:eastAsia="Times New Roman" w:hAnsi="Times New Roman" w:cs="Times New Roman"/>
        </w:rPr>
        <w:t xml:space="preserve"> </w:t>
      </w:r>
      <w:r>
        <w:rPr>
          <w:rFonts w:ascii="Times New Roman" w:eastAsia="Times New Roman" w:hAnsi="Times New Roman" w:cs="Times New Roman"/>
          <w:position w:val="-1"/>
        </w:rPr>
        <w:t>viable</w:t>
      </w:r>
      <w:r w:rsidR="00C04561">
        <w:rPr>
          <w:rFonts w:ascii="Times New Roman" w:eastAsia="Times New Roman" w:hAnsi="Times New Roman" w:cs="Times New Roman"/>
          <w:position w:val="-1"/>
        </w:rPr>
        <w:t>,</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sidR="5F33303B">
        <w:rPr>
          <w:rFonts w:ascii="Times New Roman" w:eastAsia="Times New Roman" w:hAnsi="Times New Roman" w:cs="Times New Roman"/>
          <w:spacing w:val="-2"/>
          <w:position w:val="-1"/>
        </w:rPr>
        <w:t xml:space="preserve">/download or use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14:paraId="61AB0EBC" w14:textId="77777777" w:rsidR="009D4F17" w:rsidRDefault="009D4F17" w:rsidP="76BD4FC6">
      <w:pPr>
        <w:spacing w:before="1" w:after="0" w:line="160" w:lineRule="exact"/>
        <w:rPr>
          <w:color w:val="FF0000"/>
          <w:sz w:val="16"/>
          <w:szCs w:val="16"/>
        </w:rPr>
      </w:pPr>
    </w:p>
    <w:p w14:paraId="3E943A44" w14:textId="6A303560" w:rsidR="009D4F17" w:rsidRPr="007D3DD3" w:rsidRDefault="007D3DD3">
      <w:pPr>
        <w:spacing w:after="0" w:line="200" w:lineRule="exact"/>
        <w:rPr>
          <w:color w:val="FF0000"/>
          <w:sz w:val="20"/>
          <w:szCs w:val="20"/>
        </w:rPr>
      </w:pPr>
      <w:r>
        <w:rPr>
          <w:color w:val="FF0000"/>
          <w:sz w:val="20"/>
          <w:szCs w:val="20"/>
        </w:rPr>
        <w:t>The pain of over booking, lack of availability and knowledge of restaurant pricing, directions, contact, current and upcoming deals</w:t>
      </w:r>
    </w:p>
    <w:p w14:paraId="460D2547" w14:textId="77777777" w:rsidR="007D3DD3" w:rsidRDefault="007D3DD3">
      <w:pPr>
        <w:spacing w:after="0" w:line="200" w:lineRule="exact"/>
        <w:rPr>
          <w:sz w:val="20"/>
          <w:szCs w:val="20"/>
        </w:rPr>
      </w:pPr>
    </w:p>
    <w:p w14:paraId="578C1DBD" w14:textId="489032AE" w:rsidR="009D4F17" w:rsidRDefault="005054F2">
      <w:pPr>
        <w:spacing w:after="0" w:line="200" w:lineRule="exact"/>
        <w:rPr>
          <w:sz w:val="20"/>
          <w:szCs w:val="20"/>
        </w:rPr>
      </w:pPr>
      <w:r>
        <w:rPr>
          <w:noProof/>
        </w:rPr>
        <mc:AlternateContent>
          <mc:Choice Requires="wpg">
            <w:drawing>
              <wp:anchor distT="0" distB="0" distL="114300" distR="114300" simplePos="0" relativeHeight="251620352" behindDoc="1" locked="0" layoutInCell="1" allowOverlap="1" wp14:anchorId="424C2A36" wp14:editId="3F415615">
                <wp:simplePos x="0" y="0"/>
                <wp:positionH relativeFrom="page">
                  <wp:posOffset>621030</wp:posOffset>
                </wp:positionH>
                <wp:positionV relativeFrom="paragraph">
                  <wp:posOffset>69850</wp:posOffset>
                </wp:positionV>
                <wp:extent cx="6629400" cy="1270"/>
                <wp:effectExtent l="11430" t="10795" r="7620" b="6985"/>
                <wp:wrapNone/>
                <wp:docPr id="33"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064"/>
                          <a:chExt cx="10440" cy="2"/>
                        </a:xfrm>
                      </wpg:grpSpPr>
                      <wps:wsp>
                        <wps:cNvPr id="34" name="Freeform 342"/>
                        <wps:cNvSpPr>
                          <a:spLocks/>
                        </wps:cNvSpPr>
                        <wps:spPr bwMode="auto">
                          <a:xfrm>
                            <a:off x="1008" y="106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41" style="position:absolute;margin-left:48.9pt;margin-top:5.5pt;width:522pt;height:.1pt;z-index:-251696128;mso-position-horizontal-relative:page" coordsize="10440,2" coordorigin="1008,1064" o:spid="_x0000_s1026" w14:anchorId="15207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">
                <v:shape id="Freeform 342" style="position:absolute;left:1008;top:106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">
                  <v:path arrowok="t" o:connecttype="custom" o:connectlocs="0,0;10440,0" o:connectangles="0,0"/>
                </v:shape>
                <w10:wrap anchorx="page"/>
              </v:group>
            </w:pict>
          </mc:Fallback>
        </mc:AlternateContent>
      </w: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567C8D99" w:rsidR="00FF7029" w:rsidRDefault="00FF7029">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t>What are the features and benefits of the product</w:t>
      </w:r>
      <w:r w:rsidR="62610980">
        <w:rPr>
          <w:rFonts w:ascii="Times New Roman" w:eastAsia="Times New Roman" w:hAnsi="Times New Roman" w:cs="Times New Roman"/>
          <w:position w:val="-1"/>
          <w:sz w:val="28"/>
          <w:szCs w:val="28"/>
        </w:rPr>
        <w:t>(s)</w:t>
      </w:r>
      <w:r>
        <w:rPr>
          <w:rFonts w:ascii="Times New Roman" w:eastAsia="Times New Roman" w:hAnsi="Times New Roman" w:cs="Times New Roman"/>
          <w:position w:val="-1"/>
          <w:sz w:val="28"/>
          <w:szCs w:val="28"/>
        </w:rPr>
        <w:t xml:space="preserve"> or service? </w:t>
      </w:r>
    </w:p>
    <w:p w14:paraId="3C729BE3" w14:textId="065398FF" w:rsidR="007D3DD3" w:rsidRPr="007D3DD3" w:rsidRDefault="007D3DD3" w:rsidP="007D3DD3">
      <w:pPr>
        <w:spacing w:before="23" w:after="0" w:line="316" w:lineRule="exact"/>
        <w:ind w:right="-20"/>
        <w:rPr>
          <w:rFonts w:ascii="Times New Roman" w:eastAsia="Times New Roman" w:hAnsi="Times New Roman" w:cs="Times New Roman"/>
          <w:color w:val="FF0000"/>
          <w:position w:val="-1"/>
          <w:sz w:val="28"/>
          <w:szCs w:val="28"/>
        </w:rPr>
      </w:pPr>
      <w:r>
        <w:rPr>
          <w:color w:val="FF0000"/>
          <w:sz w:val="20"/>
          <w:szCs w:val="20"/>
        </w:rPr>
        <w:t>The product will make customers who may not be regular diners be more comfortable with booking into whichever restaurant they desire</w:t>
      </w:r>
    </w:p>
    <w:p w14:paraId="06E6A432" w14:textId="32A88988" w:rsidR="00FF7029" w:rsidRDefault="005054F2" w:rsidP="76BD4FC6">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1376" behindDoc="1" locked="0" layoutInCell="1" allowOverlap="1" wp14:anchorId="7EFC4150" wp14:editId="0F723298">
                <wp:simplePos x="0" y="0"/>
                <wp:positionH relativeFrom="page">
                  <wp:posOffset>630555</wp:posOffset>
                </wp:positionH>
                <wp:positionV relativeFrom="paragraph">
                  <wp:posOffset>118745</wp:posOffset>
                </wp:positionV>
                <wp:extent cx="6629400" cy="1270"/>
                <wp:effectExtent l="11430" t="7620" r="7620" b="1016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39" style="position:absolute;margin-left:49.65pt;margin-top:9.35pt;width:522pt;height:.1pt;z-index:-251695104;mso-position-horizontal-relative:page" coordsize="10440,2" coordorigin="1008,-533" o:spid="_x0000_s1026" w14:anchorId="0337BE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">
                <v:shape id="Freeform 340" style="position:absolute;left:1008;top:-533;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5472" behindDoc="1" locked="0" layoutInCell="1" allowOverlap="1" wp14:anchorId="2E62A940" wp14:editId="7EDEED8D">
                <wp:simplePos x="0" y="0"/>
                <wp:positionH relativeFrom="page">
                  <wp:posOffset>659130</wp:posOffset>
                </wp:positionH>
                <wp:positionV relativeFrom="paragraph">
                  <wp:posOffset>21590</wp:posOffset>
                </wp:positionV>
                <wp:extent cx="6629400" cy="1270"/>
                <wp:effectExtent l="11430" t="7620" r="7620" b="10160"/>
                <wp:wrapNone/>
                <wp:docPr id="29"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10"/>
                          <a:chExt cx="10440" cy="2"/>
                        </a:xfrm>
                      </wpg:grpSpPr>
                      <wps:wsp>
                        <wps:cNvPr id="30" name="Freeform 332"/>
                        <wps:cNvSpPr>
                          <a:spLocks/>
                        </wps:cNvSpPr>
                        <wps:spPr bwMode="auto">
                          <a:xfrm>
                            <a:off x="1008" y="-81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31" style="position:absolute;margin-left:51.9pt;margin-top:1.7pt;width:522pt;height:.1pt;z-index:-251691008;mso-position-horizontal-relative:page" coordsize="10440,2" coordorigin="1008,-810" o:spid="_x0000_s1026" w14:anchorId="307EF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">
                <v:shape id="Freeform 332" style="position:absolute;left:1008;top:-81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">
                  <v:path arrowok="t" o:connecttype="custom" o:connectlocs="0,0;10440,0" o:connectangles="0,0"/>
                </v:shape>
                <w10:wrap anchorx="page"/>
              </v:group>
            </w:pict>
          </mc:Fallback>
        </mc:AlternateContent>
      </w:r>
    </w:p>
    <w:p w14:paraId="5935C44A" w14:textId="0EBCE7EC" w:rsidR="009D4F17" w:rsidRDefault="005054F2">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3424" behindDoc="1" locked="0" layoutInCell="1" allowOverlap="1" wp14:anchorId="1A03DA96" wp14:editId="7E0B3353">
                <wp:simplePos x="0" y="0"/>
                <wp:positionH relativeFrom="page">
                  <wp:posOffset>640080</wp:posOffset>
                </wp:positionH>
                <wp:positionV relativeFrom="paragraph">
                  <wp:posOffset>494030</wp:posOffset>
                </wp:positionV>
                <wp:extent cx="6629400" cy="1270"/>
                <wp:effectExtent l="11430" t="9525" r="7620" b="8255"/>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35" style="position:absolute;margin-left:50.4pt;margin-top:38.9pt;width:522pt;height:.1pt;z-index:-251693056;mso-position-horizontal-relative:page" coordsize="10440,2" coordorigin="1008,778" o:spid="_x0000_s1026" w14:anchorId="615CA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">
                <v:shape id="Freeform 336" style="position:absolute;left:1008;top:778;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v:path arrowok="t" o:connecttype="custom" o:connectlocs="0,0;10440,0" o:connectangles="0,0"/>
                </v:shape>
                <w10:wrap anchorx="page"/>
              </v:group>
            </w:pict>
          </mc:Fallback>
        </mc:AlternateContent>
      </w: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4448" behindDoc="1" locked="0" layoutInCell="1" allowOverlap="1" wp14:anchorId="20E57A45" wp14:editId="2867F1B9">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33" style="position:absolute;margin-left:50.4pt;margin-top:59.6pt;width:522pt;height:.1pt;z-index:-251692032;mso-position-horizontal-relative:page" coordsize="10440,2" coordorigin="1008,1192" o:spid="_x0000_s1026" w14:anchorId="49982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">
                <v:shape id="Freeform 334" style="position:absolute;left:1008;top:1192;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v:path arrowok="t" o:connecttype="custom" o:connectlocs="0,0;10440,0" o:connectangles="0,0"/>
                </v:shape>
                <w10:wrap anchorx="page"/>
              </v:group>
            </w:pict>
          </mc:Fallback>
        </mc:AlternateContent>
      </w:r>
      <w:r w:rsidR="005E1EC9" w:rsidRPr="005E1EC9">
        <w:rPr>
          <w:rFonts w:ascii="Times New Roman" w:eastAsia="Times New Roman" w:hAnsi="Times New Roman" w:cs="Times New Roman"/>
          <w:position w:val="-1"/>
          <w:sz w:val="28"/>
          <w:szCs w:val="28"/>
        </w:rPr>
        <w:t>What is</w:t>
      </w:r>
      <w:r w:rsidR="00C20A69">
        <w:rPr>
          <w:rFonts w:ascii="Times New Roman" w:eastAsia="Times New Roman" w:hAnsi="Times New Roman" w:cs="Times New Roman"/>
          <w:spacing w:val="-10"/>
          <w:position w:val="-1"/>
          <w:sz w:val="28"/>
          <w:szCs w:val="28"/>
        </w:rPr>
        <w:t xml:space="preserve"> </w:t>
      </w:r>
      <w:r w:rsidR="005E1EC9">
        <w:rPr>
          <w:rFonts w:ascii="Times New Roman" w:eastAsia="Times New Roman" w:hAnsi="Times New Roman" w:cs="Times New Roman"/>
          <w:position w:val="-1"/>
          <w:sz w:val="28"/>
          <w:szCs w:val="28"/>
        </w:rPr>
        <w:t>the</w:t>
      </w:r>
      <w:r w:rsidR="00C20A69">
        <w:rPr>
          <w:rFonts w:ascii="Times New Roman" w:eastAsia="Times New Roman" w:hAnsi="Times New Roman" w:cs="Times New Roman"/>
          <w:spacing w:val="-5"/>
          <w:position w:val="-1"/>
          <w:sz w:val="28"/>
          <w:szCs w:val="28"/>
        </w:rPr>
        <w:t xml:space="preserve"> </w:t>
      </w:r>
      <w:r w:rsidR="005E1EC9">
        <w:rPr>
          <w:rFonts w:ascii="Times New Roman" w:eastAsia="Times New Roman" w:hAnsi="Times New Roman" w:cs="Times New Roman"/>
          <w:spacing w:val="-5"/>
          <w:position w:val="-1"/>
          <w:sz w:val="28"/>
          <w:szCs w:val="28"/>
        </w:rPr>
        <w:t>B</w:t>
      </w:r>
      <w:r w:rsidR="00C20A69">
        <w:rPr>
          <w:rFonts w:ascii="Times New Roman" w:eastAsia="Times New Roman" w:hAnsi="Times New Roman" w:cs="Times New Roman"/>
          <w:position w:val="-1"/>
          <w:sz w:val="28"/>
          <w:szCs w:val="28"/>
        </w:rPr>
        <w:t>usiness</w:t>
      </w:r>
      <w:r w:rsidR="00C20A69">
        <w:rPr>
          <w:rFonts w:ascii="Times New Roman" w:eastAsia="Times New Roman" w:hAnsi="Times New Roman" w:cs="Times New Roman"/>
          <w:spacing w:val="-9"/>
          <w:position w:val="-1"/>
          <w:sz w:val="28"/>
          <w:szCs w:val="28"/>
        </w:rPr>
        <w:t xml:space="preserve"> </w:t>
      </w:r>
      <w:r w:rsidR="00C20A69">
        <w:rPr>
          <w:rFonts w:ascii="Times New Roman" w:eastAsia="Times New Roman" w:hAnsi="Times New Roman" w:cs="Times New Roman"/>
          <w:position w:val="-1"/>
          <w:sz w:val="28"/>
          <w:szCs w:val="28"/>
        </w:rPr>
        <w:t>Model</w:t>
      </w:r>
      <w:r w:rsidR="005E1EC9">
        <w:rPr>
          <w:rFonts w:ascii="Times New Roman" w:eastAsia="Times New Roman" w:hAnsi="Times New Roman" w:cs="Times New Roman"/>
          <w:position w:val="-1"/>
          <w:sz w:val="28"/>
          <w:szCs w:val="28"/>
        </w:rPr>
        <w:t xml:space="preserve">? </w:t>
      </w:r>
      <w:r w:rsidR="00C20A69">
        <w:rPr>
          <w:rFonts w:ascii="Times New Roman" w:eastAsia="Times New Roman" w:hAnsi="Times New Roman" w:cs="Times New Roman"/>
          <w:spacing w:val="-6"/>
          <w:position w:val="-1"/>
          <w:sz w:val="28"/>
          <w:szCs w:val="28"/>
        </w:rPr>
        <w:t xml:space="preserve"> </w:t>
      </w:r>
      <w:r w:rsidR="00C20A69">
        <w:rPr>
          <w:rFonts w:ascii="Times New Roman" w:eastAsia="Times New Roman" w:hAnsi="Times New Roman" w:cs="Times New Roman"/>
          <w:position w:val="-1"/>
        </w:rPr>
        <w:t>(How</w:t>
      </w:r>
      <w:r w:rsidR="00C20A69">
        <w:rPr>
          <w:rFonts w:ascii="Times New Roman" w:eastAsia="Times New Roman" w:hAnsi="Times New Roman" w:cs="Times New Roman"/>
          <w:spacing w:val="-5"/>
          <w:position w:val="-1"/>
        </w:rPr>
        <w:t xml:space="preserve"> </w:t>
      </w:r>
      <w:r w:rsidR="00C20A69">
        <w:rPr>
          <w:rFonts w:ascii="Times New Roman" w:eastAsia="Times New Roman" w:hAnsi="Times New Roman" w:cs="Times New Roman"/>
          <w:position w:val="-1"/>
        </w:rPr>
        <w:t>will</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the</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business</w:t>
      </w:r>
      <w:r w:rsidR="00C20A69">
        <w:rPr>
          <w:rFonts w:ascii="Times New Roman" w:eastAsia="Times New Roman" w:hAnsi="Times New Roman" w:cs="Times New Roman"/>
          <w:spacing w:val="-7"/>
          <w:position w:val="-1"/>
        </w:rPr>
        <w:t xml:space="preserve"> </w:t>
      </w:r>
      <w:r w:rsidR="005E1EC9">
        <w:rPr>
          <w:rFonts w:ascii="Times New Roman" w:eastAsia="Times New Roman" w:hAnsi="Times New Roman" w:cs="Times New Roman"/>
          <w:position w:val="-1"/>
        </w:rPr>
        <w:t>make money</w:t>
      </w:r>
      <w:r w:rsidR="00C20A69">
        <w:rPr>
          <w:rFonts w:ascii="Times New Roman" w:eastAsia="Times New Roman" w:hAnsi="Times New Roman" w:cs="Times New Roman"/>
          <w:position w:val="-1"/>
        </w:rPr>
        <w:t>?)</w:t>
      </w:r>
    </w:p>
    <w:p w14:paraId="7EB83893" w14:textId="77777777" w:rsidR="009D4F17" w:rsidRDefault="009D4F17">
      <w:pPr>
        <w:spacing w:after="0" w:line="200" w:lineRule="exact"/>
        <w:rPr>
          <w:sz w:val="20"/>
          <w:szCs w:val="20"/>
        </w:rPr>
      </w:pPr>
    </w:p>
    <w:p w14:paraId="06F360E5" w14:textId="417F31D1" w:rsidR="009D4F17" w:rsidRDefault="007D3DD3">
      <w:pPr>
        <w:spacing w:after="0" w:line="200" w:lineRule="exact"/>
        <w:rPr>
          <w:sz w:val="20"/>
          <w:szCs w:val="20"/>
        </w:rPr>
      </w:pPr>
      <w:r>
        <w:rPr>
          <w:color w:val="FF0000"/>
          <w:sz w:val="20"/>
          <w:szCs w:val="20"/>
        </w:rPr>
        <w:t xml:space="preserve">The business will gather more customers for the restaurants while charging a reservation deposit in case customers don’t show up </w:t>
      </w:r>
    </w:p>
    <w:p w14:paraId="41D8F35A" w14:textId="77777777" w:rsidR="009D4F17" w:rsidRDefault="009D4F17">
      <w:pPr>
        <w:spacing w:after="0" w:line="200" w:lineRule="exact"/>
        <w:rPr>
          <w:sz w:val="20"/>
          <w:szCs w:val="20"/>
        </w:rPr>
      </w:pP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4A71DCFF" w:rsidR="009D4F17" w:rsidRDefault="005054F2">
      <w:pPr>
        <w:spacing w:before="23" w:after="0" w:line="240" w:lineRule="auto"/>
        <w:ind w:left="108" w:right="601"/>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27520" behindDoc="1" locked="0" layoutInCell="1" allowOverlap="1" wp14:anchorId="1E907160" wp14:editId="239A1694">
                <wp:simplePos x="0" y="0"/>
                <wp:positionH relativeFrom="page">
                  <wp:posOffset>640080</wp:posOffset>
                </wp:positionH>
                <wp:positionV relativeFrom="paragraph">
                  <wp:posOffset>537210</wp:posOffset>
                </wp:positionV>
                <wp:extent cx="6629400" cy="1270"/>
                <wp:effectExtent l="11430" t="13970" r="7620" b="3810"/>
                <wp:wrapNone/>
                <wp:docPr id="23"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6"/>
                          <a:chExt cx="10440" cy="2"/>
                        </a:xfrm>
                      </wpg:grpSpPr>
                      <wps:wsp>
                        <wps:cNvPr id="24" name="Freeform 328"/>
                        <wps:cNvSpPr>
                          <a:spLocks/>
                        </wps:cNvSpPr>
                        <wps:spPr bwMode="auto">
                          <a:xfrm>
                            <a:off x="1008" y="846"/>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27" style="position:absolute;margin-left:50.4pt;margin-top:42.3pt;width:522pt;height:.1pt;z-index:-251688960;mso-position-horizontal-relative:page" coordsize="10440,2" coordorigin="1008,846" o:spid="_x0000_s1026" w14:anchorId="53186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">
                <v:shape id="Freeform 328" style="position:absolute;left:1008;top:846;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8544" behindDoc="1" locked="0" layoutInCell="1" allowOverlap="1" wp14:anchorId="265A2E38" wp14:editId="753BDF40">
                <wp:simplePos x="0" y="0"/>
                <wp:positionH relativeFrom="page">
                  <wp:posOffset>640080</wp:posOffset>
                </wp:positionH>
                <wp:positionV relativeFrom="paragraph">
                  <wp:posOffset>800100</wp:posOffset>
                </wp:positionV>
                <wp:extent cx="6629400" cy="1270"/>
                <wp:effectExtent l="11430" t="10160" r="7620" b="7620"/>
                <wp:wrapNone/>
                <wp:docPr id="21"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22" name="Freeform 326"/>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25" style="position:absolute;margin-left:50.4pt;margin-top:63pt;width:522pt;height:.1pt;z-index:-251687936;mso-position-horizontal-relative:page" coordsize="10440,2" coordorigin="1008,1260" o:spid="_x0000_s1026" w14:anchorId="2D4B1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">
                <v:shape id="Freeform 326"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9568" behindDoc="1" locked="0" layoutInCell="1" allowOverlap="1" wp14:anchorId="6CABD29D" wp14:editId="6A8915FB">
                <wp:simplePos x="0" y="0"/>
                <wp:positionH relativeFrom="page">
                  <wp:posOffset>640080</wp:posOffset>
                </wp:positionH>
                <wp:positionV relativeFrom="paragraph">
                  <wp:posOffset>1062990</wp:posOffset>
                </wp:positionV>
                <wp:extent cx="6629400" cy="1270"/>
                <wp:effectExtent l="11430" t="6350" r="7620" b="1143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23" style="position:absolute;margin-left:50.4pt;margin-top:83.7pt;width:522pt;height:.1pt;z-index:-251686912;mso-position-horizontal-relative:page" coordsize="10440,2" coordorigin="1008,1674" o:spid="_x0000_s1026" w14:anchorId="7D58A1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">
                <v:shape id="Freeform 324" style="position:absolute;left:1008;top:167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v:path arrowok="t" o:connecttype="custom" o:connectlocs="0,0;10440,0" o:connectangles="0,0"/>
                </v:shape>
                <w10:wrap anchorx="page"/>
              </v:group>
            </w:pict>
          </mc:Fallback>
        </mc:AlternateContent>
      </w:r>
      <w:r w:rsidR="00C20A69">
        <w:rPr>
          <w:rFonts w:ascii="Times New Roman" w:eastAsia="Times New Roman" w:hAnsi="Times New Roman" w:cs="Times New Roman"/>
          <w:sz w:val="28"/>
          <w:szCs w:val="28"/>
        </w:rPr>
        <w:t>What</w:t>
      </w:r>
      <w:r w:rsidR="002F37FF">
        <w:rPr>
          <w:rFonts w:ascii="Times New Roman" w:eastAsia="Times New Roman" w:hAnsi="Times New Roman" w:cs="Times New Roman"/>
          <w:sz w:val="28"/>
          <w:szCs w:val="28"/>
        </w:rPr>
        <w:t xml:space="preserve"> is</w:t>
      </w:r>
      <w:r w:rsidR="00C20A69">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the U</w:t>
      </w:r>
      <w:r w:rsidR="00C20A69">
        <w:rPr>
          <w:rFonts w:ascii="Times New Roman" w:eastAsia="Times New Roman" w:hAnsi="Times New Roman" w:cs="Times New Roman"/>
          <w:sz w:val="28"/>
          <w:szCs w:val="28"/>
        </w:rPr>
        <w:t>nique</w:t>
      </w:r>
      <w:r w:rsidR="00C20A69">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S</w:t>
      </w:r>
      <w:r w:rsidR="00C20A69">
        <w:rPr>
          <w:rFonts w:ascii="Times New Roman" w:eastAsia="Times New Roman" w:hAnsi="Times New Roman" w:cs="Times New Roman"/>
          <w:sz w:val="28"/>
          <w:szCs w:val="28"/>
        </w:rPr>
        <w:t>elling</w:t>
      </w:r>
      <w:r w:rsidR="00C20A69">
        <w:rPr>
          <w:rFonts w:ascii="Times New Roman" w:eastAsia="Times New Roman" w:hAnsi="Times New Roman" w:cs="Times New Roman"/>
          <w:spacing w:val="-7"/>
          <w:sz w:val="28"/>
          <w:szCs w:val="28"/>
        </w:rPr>
        <w:t xml:space="preserve"> </w:t>
      </w:r>
      <w:r w:rsidR="005E1EC9">
        <w:rPr>
          <w:rFonts w:ascii="Times New Roman" w:eastAsia="Times New Roman" w:hAnsi="Times New Roman" w:cs="Times New Roman"/>
          <w:spacing w:val="-7"/>
          <w:sz w:val="28"/>
          <w:szCs w:val="28"/>
        </w:rPr>
        <w:t>P</w:t>
      </w:r>
      <w:r w:rsidR="00C20A69">
        <w:rPr>
          <w:rFonts w:ascii="Times New Roman" w:eastAsia="Times New Roman" w:hAnsi="Times New Roman" w:cs="Times New Roman"/>
          <w:sz w:val="28"/>
          <w:szCs w:val="28"/>
        </w:rPr>
        <w:t>roposit</w:t>
      </w:r>
      <w:r w:rsidR="00C20A69">
        <w:rPr>
          <w:rFonts w:ascii="Times New Roman" w:eastAsia="Times New Roman" w:hAnsi="Times New Roman" w:cs="Times New Roman"/>
          <w:spacing w:val="-1"/>
          <w:sz w:val="28"/>
          <w:szCs w:val="28"/>
        </w:rPr>
        <w:t>i</w:t>
      </w:r>
      <w:r w:rsidR="00C20A69">
        <w:rPr>
          <w:rFonts w:ascii="Times New Roman" w:eastAsia="Times New Roman" w:hAnsi="Times New Roman" w:cs="Times New Roman"/>
          <w:sz w:val="28"/>
          <w:szCs w:val="28"/>
        </w:rPr>
        <w:t>on</w:t>
      </w:r>
      <w:r w:rsidR="005E1EC9">
        <w:rPr>
          <w:rFonts w:ascii="Times New Roman" w:eastAsia="Times New Roman" w:hAnsi="Times New Roman" w:cs="Times New Roman"/>
          <w:sz w:val="28"/>
          <w:szCs w:val="28"/>
        </w:rPr>
        <w:t>?</w:t>
      </w:r>
      <w:r w:rsidR="00C20A69">
        <w:rPr>
          <w:rFonts w:ascii="Times New Roman" w:eastAsia="Times New Roman" w:hAnsi="Times New Roman" w:cs="Times New Roman"/>
          <w:spacing w:val="-28"/>
          <w:sz w:val="28"/>
          <w:szCs w:val="28"/>
        </w:rPr>
        <w:t xml:space="preserve"> </w:t>
      </w:r>
      <w:r w:rsidR="00C20A69">
        <w:rPr>
          <w:rFonts w:ascii="Times New Roman" w:eastAsia="Times New Roman" w:hAnsi="Times New Roman" w:cs="Times New Roman"/>
          <w:sz w:val="20"/>
          <w:szCs w:val="20"/>
        </w:rPr>
        <w:t>(W</w:t>
      </w:r>
      <w:r w:rsidR="00C20A69">
        <w:rPr>
          <w:rFonts w:ascii="Times New Roman" w:eastAsia="Times New Roman" w:hAnsi="Times New Roman" w:cs="Times New Roman"/>
          <w:spacing w:val="1"/>
          <w:sz w:val="20"/>
          <w:szCs w:val="20"/>
        </w:rPr>
        <w:t>h</w:t>
      </w:r>
      <w:r w:rsidR="00C20A69">
        <w:rPr>
          <w:rFonts w:ascii="Times New Roman" w:eastAsia="Times New Roman" w:hAnsi="Times New Roman" w:cs="Times New Roman"/>
          <w:sz w:val="20"/>
          <w:szCs w:val="20"/>
        </w:rPr>
        <w:t>y will t</w:t>
      </w:r>
      <w:r w:rsidR="00C20A69">
        <w:rPr>
          <w:rFonts w:ascii="Times New Roman" w:eastAsia="Times New Roman" w:hAnsi="Times New Roman" w:cs="Times New Roman"/>
          <w:spacing w:val="1"/>
          <w:sz w:val="20"/>
          <w:szCs w:val="20"/>
        </w:rPr>
        <w:t>h</w:t>
      </w:r>
      <w:r w:rsidR="00C20A69">
        <w:rPr>
          <w:rFonts w:ascii="Times New Roman" w:eastAsia="Times New Roman" w:hAnsi="Times New Roman" w:cs="Times New Roman"/>
          <w:sz w:val="20"/>
          <w:szCs w:val="20"/>
        </w:rPr>
        <w:t xml:space="preserve">e </w:t>
      </w:r>
      <w:r w:rsidR="00C20A69">
        <w:rPr>
          <w:rFonts w:ascii="Times New Roman" w:eastAsia="Times New Roman" w:hAnsi="Times New Roman" w:cs="Times New Roman"/>
          <w:spacing w:val="-2"/>
          <w:sz w:val="20"/>
          <w:szCs w:val="20"/>
        </w:rPr>
        <w:t>m</w:t>
      </w:r>
      <w:r w:rsidR="00C20A69">
        <w:rPr>
          <w:rFonts w:ascii="Times New Roman" w:eastAsia="Times New Roman" w:hAnsi="Times New Roman" w:cs="Times New Roman"/>
          <w:sz w:val="20"/>
          <w:szCs w:val="20"/>
        </w:rPr>
        <w:t>ar</w:t>
      </w:r>
      <w:r w:rsidR="00C20A69">
        <w:rPr>
          <w:rFonts w:ascii="Times New Roman" w:eastAsia="Times New Roman" w:hAnsi="Times New Roman" w:cs="Times New Roman"/>
          <w:spacing w:val="1"/>
          <w:sz w:val="20"/>
          <w:szCs w:val="20"/>
        </w:rPr>
        <w:t>k</w:t>
      </w:r>
      <w:r w:rsidR="00C20A69">
        <w:rPr>
          <w:rFonts w:ascii="Times New Roman" w:eastAsia="Times New Roman" w:hAnsi="Times New Roman" w:cs="Times New Roman"/>
          <w:sz w:val="20"/>
          <w:szCs w:val="20"/>
        </w:rPr>
        <w:t>et b</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z w:val="20"/>
          <w:szCs w:val="20"/>
        </w:rPr>
        <w:t>y</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fr</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m</w:t>
      </w:r>
      <w:r w:rsidR="00C20A69">
        <w:rPr>
          <w:rFonts w:ascii="Times New Roman" w:eastAsia="Times New Roman" w:hAnsi="Times New Roman" w:cs="Times New Roman"/>
          <w:spacing w:val="-2"/>
          <w:sz w:val="20"/>
          <w:szCs w:val="20"/>
        </w:rPr>
        <w:t xml:space="preserve"> </w:t>
      </w:r>
      <w:r w:rsidR="005E1EC9">
        <w:rPr>
          <w:rFonts w:ascii="Times New Roman" w:eastAsia="Times New Roman" w:hAnsi="Times New Roman" w:cs="Times New Roman"/>
          <w:sz w:val="20"/>
          <w:szCs w:val="20"/>
        </w:rPr>
        <w:t>this business</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pacing w:val="-2"/>
          <w:sz w:val="20"/>
          <w:szCs w:val="20"/>
        </w:rPr>
        <w:t>M</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re</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pacing w:val="1"/>
          <w:sz w:val="20"/>
          <w:szCs w:val="20"/>
        </w:rPr>
        <w:t>v</w:t>
      </w:r>
      <w:r w:rsidR="00C20A69">
        <w:rPr>
          <w:rFonts w:ascii="Times New Roman" w:eastAsia="Times New Roman" w:hAnsi="Times New Roman" w:cs="Times New Roman"/>
          <w:sz w:val="20"/>
          <w:szCs w:val="20"/>
        </w:rPr>
        <w:t>al</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pacing w:val="-3"/>
          <w:sz w:val="20"/>
          <w:szCs w:val="20"/>
        </w:rPr>
        <w:t>e</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z w:val="20"/>
          <w:szCs w:val="20"/>
        </w:rPr>
        <w:t>Bette</w:t>
      </w:r>
      <w:r w:rsidR="00C20A69">
        <w:rPr>
          <w:rFonts w:ascii="Times New Roman" w:eastAsia="Times New Roman" w:hAnsi="Times New Roman" w:cs="Times New Roman"/>
          <w:spacing w:val="-2"/>
          <w:sz w:val="20"/>
          <w:szCs w:val="20"/>
        </w:rPr>
        <w:t>r</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Uni</w:t>
      </w:r>
      <w:r w:rsidR="00C20A69">
        <w:rPr>
          <w:rFonts w:ascii="Times New Roman" w:eastAsia="Times New Roman" w:hAnsi="Times New Roman" w:cs="Times New Roman"/>
          <w:spacing w:val="1"/>
          <w:sz w:val="20"/>
          <w:szCs w:val="20"/>
        </w:rPr>
        <w:t>qu</w:t>
      </w:r>
      <w:r w:rsidR="00C20A69">
        <w:rPr>
          <w:rFonts w:ascii="Times New Roman" w:eastAsia="Times New Roman" w:hAnsi="Times New Roman" w:cs="Times New Roman"/>
          <w:spacing w:val="-3"/>
          <w:sz w:val="20"/>
          <w:szCs w:val="20"/>
        </w:rPr>
        <w:t>e</w:t>
      </w:r>
      <w:r w:rsidR="00C20A69">
        <w:rPr>
          <w:rFonts w:ascii="Times New Roman" w:eastAsia="Times New Roman" w:hAnsi="Times New Roman" w:cs="Times New Roman"/>
          <w:sz w:val="20"/>
          <w:szCs w:val="20"/>
        </w:rPr>
        <w:t>? Lower</w:t>
      </w:r>
      <w:r w:rsidR="00C04561" w:rsidRPr="00C04561">
        <w:rPr>
          <w:rFonts w:ascii="Times New Roman" w:eastAsia="Times New Roman" w:hAnsi="Times New Roman" w:cs="Times New Roman"/>
          <w:sz w:val="28"/>
          <w:szCs w:val="28"/>
        </w:rPr>
        <w:t xml:space="preserve"> </w:t>
      </w:r>
      <w:r w:rsidR="00C20A69">
        <w:rPr>
          <w:rFonts w:ascii="Times New Roman" w:eastAsia="Times New Roman" w:hAnsi="Times New Roman" w:cs="Times New Roman"/>
          <w:sz w:val="20"/>
          <w:szCs w:val="20"/>
        </w:rPr>
        <w:t>c</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s</w:t>
      </w:r>
      <w:r w:rsidR="00C20A69">
        <w:rPr>
          <w:rFonts w:ascii="Times New Roman" w:eastAsia="Times New Roman" w:hAnsi="Times New Roman" w:cs="Times New Roman"/>
          <w:spacing w:val="-3"/>
          <w:sz w:val="20"/>
          <w:szCs w:val="20"/>
        </w:rPr>
        <w:t>t</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Q</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z w:val="20"/>
          <w:szCs w:val="20"/>
        </w:rPr>
        <w:t>alit</w:t>
      </w:r>
      <w:r w:rsidR="00C20A69">
        <w:rPr>
          <w:rFonts w:ascii="Times New Roman" w:eastAsia="Times New Roman" w:hAnsi="Times New Roman" w:cs="Times New Roman"/>
          <w:spacing w:val="-2"/>
          <w:sz w:val="20"/>
          <w:szCs w:val="20"/>
        </w:rPr>
        <w:t>y</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z w:val="20"/>
          <w:szCs w:val="20"/>
        </w:rPr>
        <w:t>U</w:t>
      </w:r>
      <w:r w:rsidR="00C20A69">
        <w:rPr>
          <w:rFonts w:ascii="Times New Roman" w:eastAsia="Times New Roman" w:hAnsi="Times New Roman" w:cs="Times New Roman"/>
          <w:spacing w:val="1"/>
          <w:sz w:val="20"/>
          <w:szCs w:val="20"/>
        </w:rPr>
        <w:t>n</w:t>
      </w:r>
      <w:r w:rsidR="00C20A69">
        <w:rPr>
          <w:rFonts w:ascii="Times New Roman" w:eastAsia="Times New Roman" w:hAnsi="Times New Roman" w:cs="Times New Roman"/>
          <w:spacing w:val="-2"/>
          <w:sz w:val="20"/>
          <w:szCs w:val="20"/>
        </w:rPr>
        <w:t>i</w:t>
      </w:r>
      <w:r w:rsidR="00C20A69">
        <w:rPr>
          <w:rFonts w:ascii="Times New Roman" w:eastAsia="Times New Roman" w:hAnsi="Times New Roman" w:cs="Times New Roman"/>
          <w:spacing w:val="1"/>
          <w:sz w:val="20"/>
          <w:szCs w:val="20"/>
        </w:rPr>
        <w:t>qu</w:t>
      </w:r>
      <w:r w:rsidR="00C20A69">
        <w:rPr>
          <w:rFonts w:ascii="Times New Roman" w:eastAsia="Times New Roman" w:hAnsi="Times New Roman" w:cs="Times New Roman"/>
          <w:spacing w:val="-1"/>
          <w:sz w:val="20"/>
          <w:szCs w:val="20"/>
        </w:rPr>
        <w:t>e</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Faste</w:t>
      </w:r>
      <w:r w:rsidR="00C20A69">
        <w:rPr>
          <w:rFonts w:ascii="Times New Roman" w:eastAsia="Times New Roman" w:hAnsi="Times New Roman" w:cs="Times New Roman"/>
          <w:spacing w:val="-2"/>
          <w:sz w:val="20"/>
          <w:szCs w:val="20"/>
        </w:rPr>
        <w:t>r</w:t>
      </w:r>
      <w:proofErr w:type="gramStart"/>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w:t>
      </w:r>
      <w:proofErr w:type="gramEnd"/>
    </w:p>
    <w:p w14:paraId="0D3801F3" w14:textId="477C00CB" w:rsidR="007D3DD3" w:rsidRDefault="007D3DD3">
      <w:pPr>
        <w:spacing w:before="23" w:after="0" w:line="240" w:lineRule="auto"/>
        <w:ind w:left="108" w:right="601"/>
        <w:rPr>
          <w:rFonts w:ascii="Times New Roman" w:eastAsia="Times New Roman" w:hAnsi="Times New Roman" w:cs="Times New Roman"/>
          <w:sz w:val="20"/>
          <w:szCs w:val="20"/>
        </w:rPr>
      </w:pPr>
      <w:r>
        <w:rPr>
          <w:color w:val="FF0000"/>
          <w:sz w:val="20"/>
          <w:szCs w:val="20"/>
        </w:rPr>
        <w:t xml:space="preserve">The ease of use and convenience </w:t>
      </w:r>
      <w:r w:rsidR="00D72142">
        <w:rPr>
          <w:color w:val="FF0000"/>
          <w:sz w:val="20"/>
          <w:szCs w:val="20"/>
        </w:rPr>
        <w:t>of the business will make it attractive to those looking for a nice dining experience</w:t>
      </w:r>
    </w:p>
    <w:p w14:paraId="2C6CAFA1" w14:textId="77777777" w:rsidR="009D4F17" w:rsidRDefault="009D4F17">
      <w:pPr>
        <w:spacing w:after="0"/>
      </w:pPr>
    </w:p>
    <w:p w14:paraId="609A74F9" w14:textId="77777777" w:rsidR="00C04561" w:rsidRDefault="00C04561">
      <w:pPr>
        <w:spacing w:after="0"/>
      </w:pPr>
    </w:p>
    <w:p w14:paraId="20866B38" w14:textId="77777777" w:rsidR="00C04561" w:rsidRDefault="00C04561">
      <w:pPr>
        <w:spacing w:after="0"/>
      </w:pPr>
    </w:p>
    <w:p w14:paraId="5FCC195C" w14:textId="77777777" w:rsidR="00C04561" w:rsidRDefault="00C04561">
      <w:pPr>
        <w:spacing w:after="0"/>
      </w:pPr>
    </w:p>
    <w:p w14:paraId="33F5CC58" w14:textId="77777777" w:rsidR="00C04561" w:rsidRDefault="00C04561">
      <w:pPr>
        <w:spacing w:after="0"/>
        <w:rPr>
          <w:del w:id="0" w:author="Tim Mc Nichols" w:date="2020-10-20T13:50:00Z"/>
        </w:rPr>
      </w:pPr>
    </w:p>
    <w:p w14:paraId="490B2353" w14:textId="5E4F1323" w:rsidR="00C04561" w:rsidRDefault="005054F2">
      <w:pPr>
        <w:spacing w:after="0"/>
        <w:rPr>
          <w:rFonts w:ascii="Times New Roman" w:eastAsia="Times New Roman" w:hAnsi="Times New Roman" w:cs="Times New Roman"/>
          <w:position w:val="-1"/>
        </w:rPr>
        <w:sectPr w:rsidR="00C04561">
          <w:footerReference w:type="default" r:id="rId9"/>
          <w:pgSz w:w="12240" w:h="15840"/>
          <w:pgMar w:top="1480" w:right="640" w:bottom="400" w:left="900" w:header="0" w:footer="218" w:gutter="0"/>
          <w:cols w:space="720"/>
        </w:sectPr>
      </w:pPr>
      <w:r>
        <w:rPr>
          <w:rFonts w:ascii="Times New Roman" w:eastAsia="Times New Roman" w:hAnsi="Times New Roman" w:cs="Times New Roman"/>
          <w:noProof/>
          <w:position w:val="-1"/>
          <w:lang w:val="en-IE" w:eastAsia="en-IE"/>
        </w:rPr>
        <mc:AlternateContent>
          <mc:Choice Requires="wpg">
            <w:drawing>
              <wp:anchor distT="0" distB="0" distL="114300" distR="114300" simplePos="0" relativeHeight="251693056" behindDoc="1" locked="0" layoutInCell="1" allowOverlap="1" wp14:anchorId="16BBBAB0" wp14:editId="3A8A14DC">
                <wp:simplePos x="0" y="0"/>
                <wp:positionH relativeFrom="page">
                  <wp:posOffset>659130</wp:posOffset>
                </wp:positionH>
                <wp:positionV relativeFrom="paragraph">
                  <wp:posOffset>269240</wp:posOffset>
                </wp:positionV>
                <wp:extent cx="6629400" cy="1270"/>
                <wp:effectExtent l="11430" t="12700" r="7620" b="5080"/>
                <wp:wrapNone/>
                <wp:docPr id="1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18" name="Freeform 362"/>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61" style="position:absolute;margin-left:51.9pt;margin-top:21.2pt;width:522pt;height:.1pt;z-index:-251623424;mso-position-horizontal-relative:page" coordsize="10440,2" coordorigin="1008,1260" o:spid="_x0000_s1026" w14:anchorId="34F13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">
                <v:shape id="Freeform 362"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">
                  <v:path arrowok="t" o:connecttype="custom" o:connectlocs="0,0;10440,0" o:connectangles="0,0"/>
                </v:shape>
                <w10:wrap anchorx="page"/>
              </v:group>
            </w:pict>
          </mc:Fallback>
        </mc:AlternateContent>
      </w: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4672E49B" w:rsidR="009D4F17" w:rsidRDefault="005054F2">
      <w:pPr>
        <w:spacing w:after="0" w:line="241" w:lineRule="auto"/>
        <w:ind w:left="108" w:right="423"/>
        <w:rPr>
          <w:rFonts w:ascii="Times New Roman" w:eastAsia="Times New Roman" w:hAnsi="Times New Roman" w:cs="Times New Roman"/>
        </w:rPr>
      </w:pPr>
      <w:r>
        <w:rPr>
          <w:noProof/>
        </w:rPr>
        <mc:AlternateContent>
          <mc:Choice Requires="wpg">
            <w:drawing>
              <wp:anchor distT="0" distB="0" distL="114300" distR="114300" simplePos="0" relativeHeight="251632640" behindDoc="1" locked="0" layoutInCell="1" allowOverlap="1" wp14:anchorId="3AF5A9E9" wp14:editId="13F686B8">
                <wp:simplePos x="0" y="0"/>
                <wp:positionH relativeFrom="page">
                  <wp:posOffset>640080</wp:posOffset>
                </wp:positionH>
                <wp:positionV relativeFrom="paragraph">
                  <wp:posOffset>537845</wp:posOffset>
                </wp:positionV>
                <wp:extent cx="6629400" cy="1270"/>
                <wp:effectExtent l="11430" t="12065" r="7620" b="5715"/>
                <wp:wrapNone/>
                <wp:docPr id="15"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7"/>
                          <a:chExt cx="10440" cy="2"/>
                        </a:xfrm>
                      </wpg:grpSpPr>
                      <wps:wsp>
                        <wps:cNvPr id="16" name="Freeform 318"/>
                        <wps:cNvSpPr>
                          <a:spLocks/>
                        </wps:cNvSpPr>
                        <wps:spPr bwMode="auto">
                          <a:xfrm>
                            <a:off x="1008" y="847"/>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17" style="position:absolute;margin-left:50.4pt;margin-top:42.35pt;width:522pt;height:.1pt;z-index:-251683840;mso-position-horizontal-relative:page" coordsize="10440,2" coordorigin="1008,847" o:spid="_x0000_s1026" w14:anchorId="27743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">
                <v:shape id="Freeform 318" style="position:absolute;left:1008;top:847;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">
                  <v:path arrowok="t" o:connecttype="custom" o:connectlocs="0,0;10440,0" o:connectangles="0,0"/>
                </v:shape>
                <w10:wrap anchorx="page"/>
              </v:group>
            </w:pict>
          </mc:Fallback>
        </mc:AlternateContent>
      </w:r>
      <w:r w:rsidR="00C20A69">
        <w:rPr>
          <w:rFonts w:ascii="Times New Roman" w:eastAsia="Times New Roman" w:hAnsi="Times New Roman" w:cs="Times New Roman"/>
          <w:sz w:val="28"/>
          <w:szCs w:val="28"/>
        </w:rPr>
        <w:t>Wh</w:t>
      </w:r>
      <w:r w:rsidR="690D4FC7">
        <w:rPr>
          <w:rFonts w:ascii="Times New Roman" w:eastAsia="Times New Roman" w:hAnsi="Times New Roman" w:cs="Times New Roman"/>
          <w:sz w:val="28"/>
          <w:szCs w:val="28"/>
        </w:rPr>
        <w:t>o</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are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the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target</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Markets</w:t>
      </w:r>
      <w:r w:rsidR="00C20A69">
        <w:rPr>
          <w:rFonts w:ascii="Times New Roman" w:eastAsia="Times New Roman" w:hAnsi="Times New Roman" w:cs="Times New Roman"/>
          <w:spacing w:val="-9"/>
          <w:sz w:val="28"/>
          <w:szCs w:val="28"/>
        </w:rPr>
        <w:t xml:space="preserve"> </w:t>
      </w:r>
      <w:r w:rsidR="00C20A69">
        <w:rPr>
          <w:rFonts w:ascii="Times New Roman" w:eastAsia="Times New Roman" w:hAnsi="Times New Roman" w:cs="Times New Roman"/>
          <w:sz w:val="28"/>
          <w:szCs w:val="28"/>
        </w:rPr>
        <w:t>for</w:t>
      </w:r>
      <w:r w:rsidR="00C20A69">
        <w:rPr>
          <w:rFonts w:ascii="Times New Roman" w:eastAsia="Times New Roman" w:hAnsi="Times New Roman" w:cs="Times New Roman"/>
          <w:spacing w:val="-3"/>
          <w:sz w:val="28"/>
          <w:szCs w:val="28"/>
        </w:rPr>
        <w:t xml:space="preserve"> </w:t>
      </w:r>
      <w:r w:rsidR="005E1EC9">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z w:val="28"/>
          <w:szCs w:val="28"/>
        </w:rPr>
        <w:t>Products</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Services:</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rPr>
        <w:t>(</w:t>
      </w:r>
      <w:r w:rsidR="00C20A69">
        <w:rPr>
          <w:rFonts w:ascii="Times New Roman" w:eastAsia="Times New Roman" w:hAnsi="Times New Roman" w:cs="Times New Roman"/>
          <w:spacing w:val="2"/>
        </w:rPr>
        <w:t>W</w:t>
      </w:r>
      <w:r w:rsidR="00C20A69">
        <w:rPr>
          <w:rFonts w:ascii="Times New Roman" w:eastAsia="Times New Roman" w:hAnsi="Times New Roman" w:cs="Times New Roman"/>
        </w:rPr>
        <w:t>ho</w:t>
      </w:r>
      <w:r w:rsidR="00C20A69">
        <w:rPr>
          <w:rFonts w:ascii="Times New Roman" w:eastAsia="Times New Roman" w:hAnsi="Times New Roman" w:cs="Times New Roman"/>
          <w:spacing w:val="-5"/>
        </w:rPr>
        <w:t xml:space="preserve"> </w:t>
      </w:r>
      <w:r w:rsidR="00C20A69">
        <w:rPr>
          <w:rFonts w:ascii="Times New Roman" w:eastAsia="Times New Roman" w:hAnsi="Times New Roman" w:cs="Times New Roman"/>
        </w:rPr>
        <w:t>will</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buy</w:t>
      </w:r>
      <w:r w:rsidR="00C20A69">
        <w:rPr>
          <w:rFonts w:ascii="Times New Roman" w:eastAsia="Times New Roman" w:hAnsi="Times New Roman" w:cs="Times New Roman"/>
          <w:spacing w:val="-4"/>
        </w:rPr>
        <w:t xml:space="preserve"> </w:t>
      </w:r>
      <w:r w:rsidR="005E1EC9">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product</w:t>
      </w:r>
      <w:r w:rsidR="00C20A69">
        <w:rPr>
          <w:rFonts w:ascii="Times New Roman" w:eastAsia="Times New Roman" w:hAnsi="Times New Roman" w:cs="Times New Roman"/>
          <w:spacing w:val="-7"/>
        </w:rPr>
        <w:t xml:space="preserve"> </w:t>
      </w:r>
      <w:r w:rsidR="00C20A69">
        <w:rPr>
          <w:rFonts w:ascii="Times New Roman" w:eastAsia="Times New Roman" w:hAnsi="Times New Roman" w:cs="Times New Roman"/>
        </w:rPr>
        <w:t>or</w:t>
      </w:r>
      <w:r w:rsidR="00C20A69">
        <w:rPr>
          <w:rFonts w:ascii="Times New Roman" w:eastAsia="Times New Roman" w:hAnsi="Times New Roman" w:cs="Times New Roman"/>
          <w:spacing w:val="-2"/>
        </w:rPr>
        <w:t xml:space="preserve"> </w:t>
      </w:r>
      <w:r w:rsidR="00C20A69">
        <w:rPr>
          <w:rFonts w:ascii="Times New Roman" w:eastAsia="Times New Roman" w:hAnsi="Times New Roman" w:cs="Times New Roman"/>
        </w:rPr>
        <w:t>service? How</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often?</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Why</w:t>
      </w:r>
      <w:r w:rsidR="00C20A69">
        <w:rPr>
          <w:rFonts w:ascii="Times New Roman" w:eastAsia="Times New Roman" w:hAnsi="Times New Roman" w:cs="Times New Roman"/>
          <w:spacing w:val="-2"/>
        </w:rPr>
        <w:t xml:space="preserve"> </w:t>
      </w:r>
      <w:r w:rsidR="00C20A69">
        <w:rPr>
          <w:rFonts w:ascii="Times New Roman" w:eastAsia="Times New Roman" w:hAnsi="Times New Roman" w:cs="Times New Roman"/>
        </w:rPr>
        <w:t>will</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th</w:t>
      </w:r>
      <w:r w:rsidR="00C20A69">
        <w:rPr>
          <w:rFonts w:ascii="Times New Roman" w:eastAsia="Times New Roman" w:hAnsi="Times New Roman" w:cs="Times New Roman"/>
          <w:spacing w:val="-1"/>
        </w:rPr>
        <w:t>e</w:t>
      </w:r>
      <w:r w:rsidR="00C20A69">
        <w:rPr>
          <w:rFonts w:ascii="Times New Roman" w:eastAsia="Times New Roman" w:hAnsi="Times New Roman" w:cs="Times New Roman"/>
        </w:rPr>
        <w:t>y</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buy</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it?</w:t>
      </w:r>
      <w:r w:rsidR="00D1642A">
        <w:rPr>
          <w:rFonts w:ascii="Times New Roman" w:eastAsia="Times New Roman" w:hAnsi="Times New Roman" w:cs="Times New Roman"/>
        </w:rPr>
        <w:t xml:space="preserve"> Is the market big enough to sustain this product?</w:t>
      </w:r>
      <w:r w:rsidR="005E1EC9">
        <w:rPr>
          <w:rFonts w:ascii="Times New Roman" w:eastAsia="Times New Roman" w:hAnsi="Times New Roman" w:cs="Times New Roman"/>
          <w:spacing w:val="-2"/>
        </w:rPr>
        <w:t>)</w:t>
      </w:r>
    </w:p>
    <w:p w14:paraId="64FE0349" w14:textId="23CB2A46" w:rsidR="009D4F17" w:rsidRDefault="00D72142">
      <w:pPr>
        <w:spacing w:after="0" w:line="200" w:lineRule="exact"/>
        <w:rPr>
          <w:sz w:val="20"/>
          <w:szCs w:val="20"/>
        </w:rPr>
      </w:pPr>
      <w:r>
        <w:rPr>
          <w:color w:val="FF0000"/>
          <w:sz w:val="20"/>
          <w:szCs w:val="20"/>
        </w:rPr>
        <w:t xml:space="preserve">The target market for the product will be regular diners, casual diners, event planners, birthday parties and couples </w:t>
      </w:r>
    </w:p>
    <w:p w14:paraId="7FD0E4F4" w14:textId="77777777" w:rsidR="009D4F17" w:rsidRDefault="009D4F17">
      <w:pPr>
        <w:spacing w:after="0" w:line="200" w:lineRule="exact"/>
        <w:rPr>
          <w:sz w:val="20"/>
          <w:szCs w:val="20"/>
        </w:rPr>
      </w:pPr>
    </w:p>
    <w:p w14:paraId="0BEC51E4" w14:textId="77777777" w:rsidR="009D4F17" w:rsidRDefault="009D4F17">
      <w:pPr>
        <w:spacing w:after="0" w:line="200" w:lineRule="exact"/>
        <w:rPr>
          <w:sz w:val="20"/>
          <w:szCs w:val="20"/>
        </w:rPr>
      </w:pPr>
    </w:p>
    <w:p w14:paraId="040E4504" w14:textId="77777777" w:rsidR="009D4F17" w:rsidRDefault="009D4F17">
      <w:pPr>
        <w:spacing w:after="0" w:line="200" w:lineRule="exact"/>
        <w:rPr>
          <w:sz w:val="20"/>
          <w:szCs w:val="20"/>
        </w:rPr>
      </w:pPr>
    </w:p>
    <w:p w14:paraId="327A4BDF" w14:textId="77777777" w:rsidR="009D4F17" w:rsidRDefault="009D4F17">
      <w:pPr>
        <w:spacing w:after="0" w:line="200" w:lineRule="exact"/>
        <w:rPr>
          <w:sz w:val="20"/>
          <w:szCs w:val="20"/>
        </w:rPr>
      </w:pPr>
    </w:p>
    <w:p w14:paraId="18BD844E" w14:textId="77777777" w:rsidR="009D4F17" w:rsidRDefault="009D4F17">
      <w:pPr>
        <w:spacing w:after="0" w:line="200" w:lineRule="exact"/>
        <w:rPr>
          <w:sz w:val="20"/>
          <w:szCs w:val="20"/>
        </w:rPr>
      </w:pPr>
    </w:p>
    <w:p w14:paraId="39895318" w14:textId="7AB5D157" w:rsidR="009D4F17" w:rsidRDefault="005054F2" w:rsidP="00D1642A">
      <w:pPr>
        <w:spacing w:before="23" w:after="0" w:line="316" w:lineRule="exact"/>
        <w:ind w:right="-20"/>
        <w:rPr>
          <w:sz w:val="20"/>
          <w:szCs w:val="20"/>
        </w:rPr>
      </w:pPr>
      <w:r>
        <w:rPr>
          <w:noProof/>
          <w:u w:val="single"/>
        </w:rPr>
        <mc:AlternateContent>
          <mc:Choice Requires="wpg">
            <w:drawing>
              <wp:anchor distT="0" distB="0" distL="114300" distR="114300" simplePos="0" relativeHeight="251634688" behindDoc="1" locked="0" layoutInCell="1" allowOverlap="1" wp14:anchorId="7D841D6B" wp14:editId="62693F7F">
                <wp:simplePos x="0" y="0"/>
                <wp:positionH relativeFrom="page">
                  <wp:posOffset>640080</wp:posOffset>
                </wp:positionH>
                <wp:positionV relativeFrom="paragraph">
                  <wp:posOffset>-339090</wp:posOffset>
                </wp:positionV>
                <wp:extent cx="6629400" cy="1270"/>
                <wp:effectExtent l="11430" t="6350" r="7620" b="11430"/>
                <wp:wrapNone/>
                <wp:docPr id="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14" name="Freeform 314"/>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13" style="position:absolute;margin-left:50.4pt;margin-top:-26.7pt;width:522pt;height:.1pt;z-index:-251681792;mso-position-horizontal-relative:page" coordsize="10440,2" coordorigin="1008,-534" o:spid="_x0000_s1026" w14:anchorId="30747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">
                <v:shape id="Freeform 314"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">
                  <v:path arrowok="t" o:connecttype="custom" o:connectlocs="0,0;10440,0" o:connectangles="0,0"/>
                </v:shape>
                <w10:wrap anchorx="page"/>
              </v:group>
            </w:pict>
          </mc:Fallback>
        </mc:AlternateContent>
      </w:r>
      <w:r>
        <w:rPr>
          <w:noProof/>
          <w:u w:val="single"/>
        </w:rPr>
        <mc:AlternateContent>
          <mc:Choice Requires="wpg">
            <w:drawing>
              <wp:anchor distT="0" distB="0" distL="114300" distR="114300" simplePos="0" relativeHeight="251635712" behindDoc="1" locked="0" layoutInCell="1" allowOverlap="1" wp14:anchorId="5069808A" wp14:editId="36445169">
                <wp:simplePos x="0" y="0"/>
                <wp:positionH relativeFrom="page">
                  <wp:posOffset>640080</wp:posOffset>
                </wp:positionH>
                <wp:positionV relativeFrom="paragraph">
                  <wp:posOffset>-76200</wp:posOffset>
                </wp:positionV>
                <wp:extent cx="6629400" cy="1270"/>
                <wp:effectExtent l="11430" t="12065" r="7620" b="5715"/>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11" style="position:absolute;margin-left:50.4pt;margin-top:-6pt;width:522pt;height:.1pt;z-index:-251680768;mso-position-horizontal-relative:page" coordsize="10440,2" coordorigin="1008,-120" o:spid="_x0000_s1026" w14:anchorId="51E7E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">
                <v:shape id="Freeform 312"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v:path arrowok="t" o:connecttype="custom" o:connectlocs="0,0;10440,0" o:connectangles="0,0"/>
                </v:shape>
                <w10:wrap anchorx="page"/>
              </v:group>
            </w:pict>
          </mc:Fallback>
        </mc:AlternateContent>
      </w:r>
    </w:p>
    <w:p w14:paraId="64458061" w14:textId="77777777" w:rsidR="009D4F17" w:rsidRDefault="009D4F17">
      <w:pPr>
        <w:spacing w:after="0" w:line="200" w:lineRule="exact"/>
        <w:rPr>
          <w:sz w:val="20"/>
          <w:szCs w:val="20"/>
        </w:rPr>
      </w:pPr>
    </w:p>
    <w:p w14:paraId="595B0013" w14:textId="2A0188A4" w:rsidR="009D4F17" w:rsidRDefault="005E1EC9" w:rsidP="005E1EC9">
      <w:pPr>
        <w:spacing w:before="23" w:after="0" w:line="240" w:lineRule="auto"/>
        <w:ind w:left="108" w:right="-20"/>
        <w:rPr>
          <w:rFonts w:ascii="Times New Roman" w:eastAsia="Times New Roman" w:hAnsi="Times New Roman" w:cs="Times New Roman"/>
          <w:position w:val="-1"/>
        </w:rPr>
      </w:pPr>
      <w:r>
        <w:rPr>
          <w:rFonts w:ascii="Times New Roman" w:eastAsia="Times New Roman" w:hAnsi="Times New Roman" w:cs="Times New Roman"/>
          <w:sz w:val="28"/>
          <w:szCs w:val="28"/>
        </w:rPr>
        <w:t>What c</w:t>
      </w:r>
      <w:r w:rsidR="00C20A69">
        <w:rPr>
          <w:rFonts w:ascii="Times New Roman" w:eastAsia="Times New Roman" w:hAnsi="Times New Roman" w:cs="Times New Roman"/>
          <w:sz w:val="28"/>
          <w:szCs w:val="28"/>
        </w:rPr>
        <w:t>o</w:t>
      </w:r>
      <w:r w:rsidR="00C20A69">
        <w:rPr>
          <w:rFonts w:ascii="Times New Roman" w:eastAsia="Times New Roman" w:hAnsi="Times New Roman" w:cs="Times New Roman"/>
          <w:spacing w:val="-1"/>
          <w:sz w:val="28"/>
          <w:szCs w:val="28"/>
        </w:rPr>
        <w:t>m</w:t>
      </w:r>
      <w:r w:rsidR="00C20A69">
        <w:rPr>
          <w:rFonts w:ascii="Times New Roman" w:eastAsia="Times New Roman" w:hAnsi="Times New Roman" w:cs="Times New Roman"/>
          <w:spacing w:val="1"/>
          <w:sz w:val="28"/>
          <w:szCs w:val="28"/>
        </w:rPr>
        <w:t>p</w:t>
      </w:r>
      <w:r w:rsidR="00C20A69">
        <w:rPr>
          <w:rFonts w:ascii="Times New Roman" w:eastAsia="Times New Roman" w:hAnsi="Times New Roman" w:cs="Times New Roman"/>
          <w:sz w:val="28"/>
          <w:szCs w:val="28"/>
        </w:rPr>
        <w:t>etitors</w:t>
      </w:r>
      <w:r w:rsidR="00C20A69">
        <w:rPr>
          <w:rFonts w:ascii="Times New Roman" w:eastAsia="Times New Roman" w:hAnsi="Times New Roman" w:cs="Times New Roman"/>
          <w:spacing w:val="-13"/>
          <w:sz w:val="28"/>
          <w:szCs w:val="28"/>
        </w:rPr>
        <w:t xml:space="preserve"> </w:t>
      </w:r>
      <w:r w:rsidR="00C20A69">
        <w:rPr>
          <w:rFonts w:ascii="Times New Roman" w:eastAsia="Times New Roman" w:hAnsi="Times New Roman" w:cs="Times New Roman"/>
          <w:sz w:val="28"/>
          <w:szCs w:val="28"/>
        </w:rPr>
        <w:t>a</w:t>
      </w:r>
      <w:r w:rsidR="00C20A69">
        <w:rPr>
          <w:rFonts w:ascii="Times New Roman" w:eastAsia="Times New Roman" w:hAnsi="Times New Roman" w:cs="Times New Roman"/>
          <w:spacing w:val="-1"/>
          <w:sz w:val="28"/>
          <w:szCs w:val="28"/>
        </w:rPr>
        <w:t>r</w:t>
      </w:r>
      <w:r w:rsidR="00C20A69">
        <w:rPr>
          <w:rFonts w:ascii="Times New Roman" w:eastAsia="Times New Roman" w:hAnsi="Times New Roman" w:cs="Times New Roman"/>
          <w:sz w:val="28"/>
          <w:szCs w:val="28"/>
        </w:rPr>
        <w:t>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in</w:t>
      </w:r>
      <w:r w:rsidR="00C20A69">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rPr>
        <w:t>same space?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pacing w:val="2"/>
          <w:sz w:val="28"/>
          <w:szCs w:val="28"/>
        </w:rPr>
        <w:t>(</w:t>
      </w:r>
      <w:r>
        <w:rPr>
          <w:rFonts w:ascii="Times New Roman" w:eastAsia="Times New Roman" w:hAnsi="Times New Roman" w:cs="Times New Roman"/>
        </w:rPr>
        <w:t>Who</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are</w:t>
      </w:r>
      <w:r w:rsidR="00C20A69">
        <w:rPr>
          <w:rFonts w:ascii="Times New Roman" w:eastAsia="Times New Roman" w:hAnsi="Times New Roman" w:cs="Times New Roman"/>
          <w:spacing w:val="-1"/>
        </w:rPr>
        <w:t xml:space="preserve"> </w:t>
      </w:r>
      <w:r>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spacing w:val="-2"/>
        </w:rPr>
        <w:t>m</w:t>
      </w:r>
      <w:r w:rsidR="00C20A69">
        <w:rPr>
          <w:rFonts w:ascii="Times New Roman" w:eastAsia="Times New Roman" w:hAnsi="Times New Roman" w:cs="Times New Roman"/>
        </w:rPr>
        <w:t>ain</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co</w:t>
      </w:r>
      <w:r w:rsidR="00C20A69">
        <w:rPr>
          <w:rFonts w:ascii="Times New Roman" w:eastAsia="Times New Roman" w:hAnsi="Times New Roman" w:cs="Times New Roman"/>
          <w:spacing w:val="-2"/>
        </w:rPr>
        <w:t>m</w:t>
      </w:r>
      <w:r w:rsidR="00C20A69">
        <w:rPr>
          <w:rFonts w:ascii="Times New Roman" w:eastAsia="Times New Roman" w:hAnsi="Times New Roman" w:cs="Times New Roman"/>
          <w:spacing w:val="2"/>
        </w:rPr>
        <w:t>p</w:t>
      </w:r>
      <w:r>
        <w:rPr>
          <w:rFonts w:ascii="Times New Roman" w:eastAsia="Times New Roman" w:hAnsi="Times New Roman" w:cs="Times New Roman"/>
        </w:rPr>
        <w:t>etitors? What other similar products are in the market</w:t>
      </w:r>
      <w:r w:rsidR="00C20A69">
        <w:rPr>
          <w:rFonts w:ascii="Times New Roman" w:eastAsia="Times New Roman" w:hAnsi="Times New Roman" w:cs="Times New Roman"/>
          <w:spacing w:val="1"/>
          <w:position w:val="-1"/>
        </w:rPr>
        <w:t>?</w:t>
      </w:r>
      <w:r w:rsidR="0407FA22">
        <w:rPr>
          <w:rFonts w:ascii="Times New Roman" w:eastAsia="Times New Roman" w:hAnsi="Times New Roman" w:cs="Times New Roman"/>
          <w:spacing w:val="1"/>
          <w:position w:val="-1"/>
        </w:rPr>
        <w:t xml:space="preserve"> What are the strengths &amp; weaknesses of competitors? What are their features?</w:t>
      </w:r>
      <w:r w:rsidR="00C20A69">
        <w:rPr>
          <w:rFonts w:ascii="Times New Roman" w:eastAsia="Times New Roman" w:hAnsi="Times New Roman" w:cs="Times New Roman"/>
          <w:position w:val="-1"/>
        </w:rPr>
        <w:t>)</w:t>
      </w:r>
    </w:p>
    <w:p w14:paraId="131EB5E4" w14:textId="2621028C" w:rsidR="005E1EC9" w:rsidRDefault="00D72142" w:rsidP="005E1EC9">
      <w:pPr>
        <w:spacing w:before="23" w:after="0" w:line="240" w:lineRule="auto"/>
        <w:ind w:left="108" w:right="-20"/>
        <w:rPr>
          <w:rFonts w:ascii="Times New Roman" w:eastAsia="Times New Roman" w:hAnsi="Times New Roman" w:cs="Times New Roman"/>
        </w:rPr>
      </w:pPr>
      <w:r>
        <w:rPr>
          <w:color w:val="FF0000"/>
          <w:sz w:val="20"/>
          <w:szCs w:val="20"/>
        </w:rPr>
        <w:t xml:space="preserve">Mass booking websites, that compile multiple restaurants may be more attractive to diners </w:t>
      </w:r>
      <w:r w:rsidR="00F56304">
        <w:rPr>
          <w:color w:val="FF0000"/>
          <w:sz w:val="20"/>
          <w:szCs w:val="20"/>
        </w:rPr>
        <w:t>who are looking to cast a wide net for their dining experience</w:t>
      </w:r>
    </w:p>
    <w:p w14:paraId="1C34AF44" w14:textId="0CDE0962" w:rsidR="009D4F17" w:rsidRDefault="005054F2">
      <w:pPr>
        <w:spacing w:after="0" w:line="200" w:lineRule="exact"/>
        <w:rPr>
          <w:sz w:val="20"/>
          <w:szCs w:val="20"/>
        </w:rPr>
      </w:pPr>
      <w:r>
        <w:rPr>
          <w:noProof/>
        </w:rPr>
        <mc:AlternateContent>
          <mc:Choice Requires="wpg">
            <w:drawing>
              <wp:anchor distT="0" distB="0" distL="114300" distR="114300" simplePos="0" relativeHeight="251650048" behindDoc="1" locked="0" layoutInCell="1" allowOverlap="1" wp14:anchorId="7A7512E8" wp14:editId="471507EE">
                <wp:simplePos x="0" y="0"/>
                <wp:positionH relativeFrom="page">
                  <wp:posOffset>659130</wp:posOffset>
                </wp:positionH>
                <wp:positionV relativeFrom="paragraph">
                  <wp:posOffset>45720</wp:posOffset>
                </wp:positionV>
                <wp:extent cx="6629400" cy="1270"/>
                <wp:effectExtent l="11430" t="8890" r="7620" b="8890"/>
                <wp:wrapNone/>
                <wp:docPr id="9"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24"/>
                          <a:chExt cx="10440" cy="2"/>
                        </a:xfrm>
                      </wpg:grpSpPr>
                      <wps:wsp>
                        <wps:cNvPr id="10" name="Freeform 284"/>
                        <wps:cNvSpPr>
                          <a:spLocks/>
                        </wps:cNvSpPr>
                        <wps:spPr bwMode="auto">
                          <a:xfrm>
                            <a:off x="1008" y="52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283" style="position:absolute;margin-left:51.9pt;margin-top:3.6pt;width:522pt;height:.1pt;z-index:-251666432;mso-position-horizontal-relative:page" coordsize="10440,2" coordorigin="1008,524" o:spid="_x0000_s1026" w14:anchorId="047BC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">
                <v:shape id="Freeform 284" style="position:absolute;left:1008;top:52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">
                  <v:path arrowok="t" o:connecttype="custom" o:connectlocs="0,0;10440,0" o:connectangles="0,0"/>
                </v:shape>
                <w10:wrap anchorx="page"/>
              </v:group>
            </w:pict>
          </mc:Fallback>
        </mc:AlternateContent>
      </w:r>
    </w:p>
    <w:p w14:paraId="2C348977" w14:textId="77777777" w:rsidR="009D4F17" w:rsidRDefault="009D4F17">
      <w:pPr>
        <w:spacing w:after="0" w:line="200" w:lineRule="exact"/>
        <w:rPr>
          <w:sz w:val="20"/>
          <w:szCs w:val="20"/>
        </w:rPr>
      </w:pPr>
    </w:p>
    <w:p w14:paraId="768A51D3" w14:textId="77777777" w:rsidR="009D4F17" w:rsidRDefault="009D4F17">
      <w:pPr>
        <w:spacing w:after="0" w:line="200" w:lineRule="exact"/>
        <w:rPr>
          <w:sz w:val="20"/>
          <w:szCs w:val="20"/>
        </w:rPr>
      </w:pPr>
    </w:p>
    <w:p w14:paraId="33720350" w14:textId="77777777" w:rsidR="009D4F17" w:rsidRDefault="009D4F17">
      <w:pPr>
        <w:spacing w:after="0" w:line="200" w:lineRule="exact"/>
        <w:rPr>
          <w:sz w:val="20"/>
          <w:szCs w:val="20"/>
        </w:rPr>
      </w:pPr>
    </w:p>
    <w:p w14:paraId="37F5F10D" w14:textId="77777777" w:rsidR="009D4F17" w:rsidRDefault="009D4F17">
      <w:pPr>
        <w:spacing w:after="0" w:line="200" w:lineRule="exact"/>
        <w:rPr>
          <w:sz w:val="20"/>
          <w:szCs w:val="20"/>
        </w:rPr>
      </w:pPr>
    </w:p>
    <w:p w14:paraId="712D4328" w14:textId="77777777" w:rsidR="009D4F17" w:rsidRDefault="009D4F17">
      <w:pPr>
        <w:spacing w:before="3" w:after="0" w:line="220" w:lineRule="exact"/>
      </w:pPr>
    </w:p>
    <w:p w14:paraId="707641A6" w14:textId="7311ED3B" w:rsidR="009D4F17" w:rsidRPr="00FF7029" w:rsidRDefault="005054F2" w:rsidP="00FF7029">
      <w:pPr>
        <w:spacing w:before="23" w:after="0" w:line="316" w:lineRule="exact"/>
        <w:ind w:left="108" w:right="-20"/>
        <w:rPr>
          <w:sz w:val="28"/>
          <w:szCs w:val="28"/>
        </w:rPr>
      </w:pPr>
      <w:r>
        <w:rPr>
          <w:noProof/>
        </w:rPr>
        <mc:AlternateContent>
          <mc:Choice Requires="wpg">
            <w:drawing>
              <wp:anchor distT="0" distB="0" distL="114300" distR="114300" simplePos="0" relativeHeight="251658240" behindDoc="1" locked="0" layoutInCell="1" allowOverlap="1" wp14:anchorId="78635A3F" wp14:editId="19191A48">
                <wp:simplePos x="0" y="0"/>
                <wp:positionH relativeFrom="page">
                  <wp:posOffset>659130</wp:posOffset>
                </wp:positionH>
                <wp:positionV relativeFrom="paragraph">
                  <wp:posOffset>544195</wp:posOffset>
                </wp:positionV>
                <wp:extent cx="6629400" cy="1270"/>
                <wp:effectExtent l="11430" t="7620" r="7620" b="1016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267" style="position:absolute;margin-left:51.9pt;margin-top:42.85pt;width:522pt;height:.1pt;z-index:-251658240;mso-position-horizontal-relative:page" coordsize="10440,2" coordorigin="1008,-534" o:spid="_x0000_s1026" w14:anchorId="307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">
                <v:shape id="Freeform 26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1072" behindDoc="1" locked="0" layoutInCell="1" allowOverlap="1" wp14:anchorId="168A086B" wp14:editId="346F6C66">
                <wp:simplePos x="0" y="0"/>
                <wp:positionH relativeFrom="page">
                  <wp:posOffset>640080</wp:posOffset>
                </wp:positionH>
                <wp:positionV relativeFrom="paragraph">
                  <wp:posOffset>-339090</wp:posOffset>
                </wp:positionV>
                <wp:extent cx="6629400" cy="1270"/>
                <wp:effectExtent l="11430" t="10160" r="7620" b="7620"/>
                <wp:wrapNone/>
                <wp:docPr id="5"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6" name="Freeform 282"/>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281" style="position:absolute;margin-left:50.4pt;margin-top:-26.7pt;width:522pt;height:.1pt;z-index:-251665408;mso-position-horizontal-relative:page" coordsize="10440,2" coordorigin="1008,-534" o:spid="_x0000_s1026" w14:anchorId="4BAD1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">
                <v:shape id="Freeform 282"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2096" behindDoc="1" locked="0" layoutInCell="1" allowOverlap="1" wp14:anchorId="4871A924" wp14:editId="0528E22E">
                <wp:simplePos x="0" y="0"/>
                <wp:positionH relativeFrom="page">
                  <wp:posOffset>640080</wp:posOffset>
                </wp:positionH>
                <wp:positionV relativeFrom="paragraph">
                  <wp:posOffset>-76200</wp:posOffset>
                </wp:positionV>
                <wp:extent cx="6629400" cy="1270"/>
                <wp:effectExtent l="11430" t="6350" r="7620" b="1143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279" style="position:absolute;margin-left:50.4pt;margin-top:-6pt;width:522pt;height:.1pt;z-index:-251664384;mso-position-horizontal-relative:page" coordsize="10440,2" coordorigin="1008,-120" o:spid="_x0000_s1026" w14:anchorId="62476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">
                <v:shape id="Freeform 280"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v:path arrowok="t" o:connecttype="custom" o:connectlocs="0,0;10440,0" o:connectangles="0,0"/>
                </v:shape>
                <w10:wrap anchorx="page"/>
              </v:group>
            </w:pict>
          </mc:Fallback>
        </mc:AlternateContent>
      </w:r>
      <w:r w:rsidR="005E1EC9">
        <w:rPr>
          <w:rFonts w:ascii="Times New Roman" w:eastAsia="Times New Roman" w:hAnsi="Times New Roman" w:cs="Times New Roman"/>
          <w:sz w:val="28"/>
          <w:szCs w:val="28"/>
        </w:rPr>
        <w:t xml:space="preserve">What </w:t>
      </w:r>
      <w:r w:rsidR="00C04561">
        <w:rPr>
          <w:rFonts w:ascii="Times New Roman" w:eastAsia="Times New Roman" w:hAnsi="Times New Roman" w:cs="Times New Roman"/>
          <w:sz w:val="28"/>
          <w:szCs w:val="28"/>
        </w:rPr>
        <w:t>area does</w:t>
      </w:r>
      <w:r w:rsidR="00C20A69">
        <w:rPr>
          <w:rFonts w:ascii="Times New Roman" w:eastAsia="Times New Roman" w:hAnsi="Times New Roman" w:cs="Times New Roman"/>
          <w:spacing w:val="-5"/>
          <w:sz w:val="28"/>
          <w:szCs w:val="28"/>
        </w:rPr>
        <w:t xml:space="preserve"> </w:t>
      </w:r>
      <w:r w:rsidR="005E1EC9">
        <w:rPr>
          <w:rFonts w:ascii="Times New Roman" w:eastAsia="Times New Roman" w:hAnsi="Times New Roman" w:cs="Times New Roman"/>
          <w:sz w:val="28"/>
          <w:szCs w:val="28"/>
        </w:rPr>
        <w:t>the</w:t>
      </w:r>
      <w:r w:rsidR="00C20A69">
        <w:rPr>
          <w:rFonts w:ascii="Times New Roman" w:eastAsia="Times New Roman" w:hAnsi="Times New Roman" w:cs="Times New Roman"/>
          <w:spacing w:val="-4"/>
          <w:sz w:val="28"/>
          <w:szCs w:val="28"/>
        </w:rPr>
        <w:t xml:space="preserve"> </w:t>
      </w:r>
      <w:r w:rsidR="00C04561">
        <w:rPr>
          <w:rFonts w:ascii="Times New Roman" w:eastAsia="Times New Roman" w:hAnsi="Times New Roman" w:cs="Times New Roman"/>
          <w:spacing w:val="-4"/>
          <w:sz w:val="28"/>
          <w:szCs w:val="28"/>
        </w:rPr>
        <w:t xml:space="preserve">product or service </w:t>
      </w:r>
      <w:r w:rsidR="00C20A69">
        <w:rPr>
          <w:rFonts w:ascii="Times New Roman" w:eastAsia="Times New Roman" w:hAnsi="Times New Roman" w:cs="Times New Roman"/>
          <w:sz w:val="28"/>
          <w:szCs w:val="28"/>
        </w:rPr>
        <w:t>focus</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on</w:t>
      </w:r>
      <w:r w:rsidR="00FF7029">
        <w:rPr>
          <w:rFonts w:ascii="Times New Roman" w:eastAsia="Times New Roman" w:hAnsi="Times New Roman" w:cs="Times New Roman"/>
          <w:sz w:val="28"/>
          <w:szCs w:val="28"/>
        </w:rPr>
        <w:t>?</w:t>
      </w:r>
      <w:r w:rsidR="005E1EC9">
        <w:rPr>
          <w:rFonts w:ascii="Times New Roman" w:eastAsia="Times New Roman" w:hAnsi="Times New Roman" w:cs="Times New Roman"/>
          <w:spacing w:val="-3"/>
          <w:sz w:val="28"/>
          <w:szCs w:val="28"/>
        </w:rPr>
        <w:t xml:space="preserve"> </w:t>
      </w:r>
      <w:r w:rsidR="00FF7029">
        <w:rPr>
          <w:rFonts w:ascii="Times New Roman" w:eastAsia="Times New Roman" w:hAnsi="Times New Roman" w:cs="Times New Roman"/>
          <w:spacing w:val="-3"/>
          <w:sz w:val="28"/>
          <w:szCs w:val="28"/>
        </w:rPr>
        <w:t xml:space="preserve"> A</w:t>
      </w:r>
      <w:r w:rsidR="00C20A69">
        <w:rPr>
          <w:rFonts w:ascii="Times New Roman" w:eastAsia="Times New Roman" w:hAnsi="Times New Roman" w:cs="Times New Roman"/>
          <w:spacing w:val="-1"/>
          <w:sz w:val="28"/>
          <w:szCs w:val="28"/>
        </w:rPr>
        <w:t xml:space="preserve"> </w:t>
      </w:r>
      <w:r w:rsidR="00C20A69">
        <w:rPr>
          <w:rFonts w:ascii="Times New Roman" w:eastAsia="Times New Roman" w:hAnsi="Times New Roman" w:cs="Times New Roman"/>
          <w:sz w:val="28"/>
          <w:szCs w:val="28"/>
        </w:rPr>
        <w:t>Market</w:t>
      </w:r>
      <w:r w:rsidR="00C20A69">
        <w:rPr>
          <w:rFonts w:ascii="Times New Roman" w:eastAsia="Times New Roman" w:hAnsi="Times New Roman" w:cs="Times New Roman"/>
          <w:spacing w:val="-8"/>
          <w:sz w:val="28"/>
          <w:szCs w:val="28"/>
        </w:rPr>
        <w:t xml:space="preserve"> </w:t>
      </w:r>
      <w:r w:rsidR="00C20A69">
        <w:rPr>
          <w:rFonts w:ascii="Times New Roman" w:eastAsia="Times New Roman" w:hAnsi="Times New Roman" w:cs="Times New Roman"/>
          <w:sz w:val="28"/>
          <w:szCs w:val="28"/>
        </w:rPr>
        <w:t>Segment</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Niche?</w:t>
      </w:r>
    </w:p>
    <w:p w14:paraId="03C181B5" w14:textId="77777777"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3199AEBB" w14:textId="1325ABBA" w:rsidR="00FF7029" w:rsidRDefault="00F56304" w:rsidP="00FF7029">
      <w:pPr>
        <w:spacing w:before="23" w:after="0" w:line="316" w:lineRule="exact"/>
        <w:ind w:left="108" w:right="-20"/>
        <w:rPr>
          <w:rFonts w:ascii="Times New Roman" w:eastAsia="Times New Roman" w:hAnsi="Times New Roman" w:cs="Times New Roman"/>
          <w:position w:val="-1"/>
          <w:sz w:val="28"/>
          <w:szCs w:val="28"/>
        </w:rPr>
      </w:pPr>
      <w:r>
        <w:rPr>
          <w:color w:val="FF0000"/>
          <w:sz w:val="20"/>
          <w:szCs w:val="20"/>
        </w:rPr>
        <w:t xml:space="preserve">This product focuses on diners looking for a more relaxed dining experience, as many of the </w:t>
      </w:r>
      <w:proofErr w:type="gramStart"/>
      <w:r>
        <w:rPr>
          <w:color w:val="FF0000"/>
          <w:sz w:val="20"/>
          <w:szCs w:val="20"/>
        </w:rPr>
        <w:t>first time</w:t>
      </w:r>
      <w:proofErr w:type="gramEnd"/>
      <w:r>
        <w:rPr>
          <w:color w:val="FF0000"/>
          <w:sz w:val="20"/>
          <w:szCs w:val="20"/>
        </w:rPr>
        <w:t xml:space="preserve"> goers can be intimidated booking, it is also a way for regulars to have a better dining experience and have a seamless method of booking, not just in their regular restaurant but also the others that they may be interested in due to their previous dining history</w:t>
      </w: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3ADFB254" w:rsidR="00FF7029" w:rsidRPr="00C04561" w:rsidRDefault="00FF7029" w:rsidP="00FF7029">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3"/>
          <w:position w:val="-1"/>
          <w:sz w:val="28"/>
          <w:szCs w:val="28"/>
        </w:rPr>
        <w:t xml:space="preserve"> s</w:t>
      </w:r>
      <w:r>
        <w:rPr>
          <w:rFonts w:ascii="Times New Roman" w:eastAsia="Times New Roman" w:hAnsi="Times New Roman" w:cs="Times New Roman"/>
          <w:position w:val="-1"/>
          <w:sz w:val="28"/>
          <w:szCs w:val="28"/>
        </w:rPr>
        <w:t>trategies</w:t>
      </w:r>
      <w:r>
        <w:rPr>
          <w:rFonts w:ascii="Times New Roman" w:eastAsia="Times New Roman" w:hAnsi="Times New Roman" w:cs="Times New Roman"/>
          <w:spacing w:val="-11"/>
          <w:position w:val="-1"/>
          <w:sz w:val="28"/>
          <w:szCs w:val="28"/>
        </w:rPr>
        <w:t xml:space="preserve"> do </w:t>
      </w:r>
      <w:r w:rsidR="373277B1">
        <w:rPr>
          <w:rFonts w:ascii="Times New Roman" w:eastAsia="Times New Roman" w:hAnsi="Times New Roman" w:cs="Times New Roman"/>
          <w:spacing w:val="-11"/>
          <w:position w:val="-1"/>
          <w:sz w:val="28"/>
          <w:szCs w:val="28"/>
        </w:rPr>
        <w:t>you</w:t>
      </w:r>
      <w:r>
        <w:rPr>
          <w:rFonts w:ascii="Times New Roman" w:eastAsia="Times New Roman" w:hAnsi="Times New Roman" w:cs="Times New Roman"/>
          <w:spacing w:val="-11"/>
          <w:position w:val="-1"/>
          <w:sz w:val="28"/>
          <w:szCs w:val="28"/>
        </w:rPr>
        <w:t xml:space="preserve"> use </w:t>
      </w:r>
      <w:r>
        <w:rPr>
          <w:rFonts w:ascii="Times New Roman" w:eastAsia="Times New Roman" w:hAnsi="Times New Roman" w:cs="Times New Roman"/>
          <w:position w:val="-1"/>
          <w:sz w:val="28"/>
          <w:szCs w:val="28"/>
        </w:rPr>
        <w:t>to</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co</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position w:val="-1"/>
          <w:sz w:val="28"/>
          <w:szCs w:val="28"/>
        </w:rPr>
        <w:t xml:space="preserve">e in the market?  </w:t>
      </w:r>
      <w:r w:rsidRPr="00C04561">
        <w:rPr>
          <w:rFonts w:ascii="Times New Roman" w:eastAsia="Times New Roman" w:hAnsi="Times New Roman" w:cs="Times New Roman"/>
        </w:rPr>
        <w:t xml:space="preserve">(Cost leader, </w:t>
      </w:r>
      <w:proofErr w:type="gramStart"/>
      <w:r w:rsidRPr="00C04561">
        <w:rPr>
          <w:rFonts w:ascii="Times New Roman" w:eastAsia="Times New Roman" w:hAnsi="Times New Roman" w:cs="Times New Roman"/>
        </w:rPr>
        <w:t>Best</w:t>
      </w:r>
      <w:proofErr w:type="gramEnd"/>
      <w:r w:rsidRPr="00C04561">
        <w:rPr>
          <w:rFonts w:ascii="Times New Roman" w:eastAsia="Times New Roman" w:hAnsi="Times New Roman" w:cs="Times New Roman"/>
        </w:rPr>
        <w:t xml:space="preserve">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7AD2D551" w:rsidR="00D1642A" w:rsidRDefault="00D1642A" w:rsidP="00D1642A">
            <w:pPr>
              <w:tabs>
                <w:tab w:val="left" w:pos="980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 xml:space="preserve">Competitive prices </w:t>
            </w:r>
            <w:r>
              <w:rPr>
                <w:rFonts w:ascii="Times New Roman" w:eastAsia="Times New Roman" w:hAnsi="Times New Roman" w:cs="Times New Roman"/>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39C42E7C" w:rsidR="00D1642A" w:rsidRDefault="00E47C21" w:rsidP="00D1642A">
            <w:pPr>
              <w:tabs>
                <w:tab w:val="left" w:pos="9800"/>
              </w:tabs>
              <w:spacing w:before="56" w:after="0" w:line="240" w:lineRule="auto"/>
              <w:ind w:left="90" w:right="-20"/>
              <w:rPr>
                <w:rFonts w:ascii="Times New Roman" w:eastAsia="Times New Roman" w:hAnsi="Times New Roman" w:cs="Times New Roman"/>
                <w:sz w:val="24"/>
                <w:szCs w:val="24"/>
              </w:rPr>
            </w:pPr>
            <w:r>
              <w:rPr>
                <w:color w:val="FF0000"/>
                <w:sz w:val="20"/>
                <w:szCs w:val="20"/>
              </w:rPr>
              <w:t xml:space="preserve">Current deals for dining </w:t>
            </w:r>
            <w:r w:rsidR="00D1642A">
              <w:rPr>
                <w:rFonts w:ascii="Times New Roman" w:eastAsia="Times New Roman" w:hAnsi="Times New Roman" w:cs="Times New Roman"/>
                <w:sz w:val="24"/>
                <w:szCs w:val="24"/>
                <w:u w:val="single" w:color="000000"/>
              </w:rPr>
              <w:tab/>
            </w: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68E069DF"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 xml:space="preserve">There are multiple booking websites available </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738047AF"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Some people may not like the idea of the chain of restaurants being the only option</w:t>
                                  </w:r>
                                  <w:r>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0487AE58"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People may not like one restaurant and then will give up on the rest</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68E069DF"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 xml:space="preserve">There are multiple booking websites available </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738047AF"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Some people may not like the idea of the chain of restaurants being the only option</w:t>
                            </w:r>
                            <w:r>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0487AE58"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47C21">
                              <w:rPr>
                                <w:color w:val="FF0000"/>
                                <w:sz w:val="20"/>
                                <w:szCs w:val="20"/>
                              </w:rPr>
                              <w:t>People may not like one restaurant and then will give up on the rest</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9B9E6D4"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The Feasibility Study completed allows you to make an informed evaluation about the business idea</w:t>
      </w:r>
      <w:r w:rsidR="00473CF2">
        <w:rPr>
          <w:rFonts w:ascii="Times New Roman" w:eastAsia="Times New Roman" w:hAnsi="Times New Roman" w:cs="Times New Roman"/>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77777777" w:rsidR="00FF7029" w:rsidRPr="00C20A69" w:rsidRDefault="00FF7029" w:rsidP="00473CF2">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Pr>
          <w:rFonts w:ascii="Times New Roman" w:eastAsia="Times New Roman" w:hAnsi="Times New Roman" w:cs="Times New Roman"/>
          <w:position w:val="-1"/>
          <w:sz w:val="28"/>
          <w:szCs w:val="28"/>
        </w:rPr>
        <w:t xml:space="preserve">Weight up the Pros and Cons of the </w:t>
      </w:r>
      <w:r w:rsidRPr="00C20A69">
        <w:rPr>
          <w:rFonts w:ascii="Times New Roman" w:eastAsia="Times New Roman" w:hAnsi="Times New Roman" w:cs="Times New Roman"/>
          <w:position w:val="-1"/>
          <w:sz w:val="28"/>
          <w:szCs w:val="28"/>
        </w:rPr>
        <w:t>product</w:t>
      </w:r>
      <w:r w:rsidR="00473CF2">
        <w:rPr>
          <w:rFonts w:ascii="Times New Roman" w:eastAsia="Times New Roman" w:hAnsi="Times New Roman" w:cs="Times New Roman"/>
          <w:position w:val="-1"/>
          <w:sz w:val="28"/>
          <w:szCs w:val="28"/>
        </w:rPr>
        <w:t>.  Is this a good business innovation</w:t>
      </w:r>
      <w:r w:rsidRPr="00C20A69">
        <w:rPr>
          <w:rFonts w:ascii="Times New Roman" w:eastAsia="Times New Roman" w:hAnsi="Times New Roman" w:cs="Times New Roman"/>
          <w:position w:val="-1"/>
          <w:sz w:val="28"/>
          <w:szCs w:val="28"/>
        </w:rPr>
        <w:t>?</w:t>
      </w:r>
    </w:p>
    <w:p w14:paraId="64E4BC08" w14:textId="75F896CB" w:rsidR="00FF7029" w:rsidRDefault="00436D3B" w:rsidP="00C20A69">
      <w:pPr>
        <w:spacing w:before="23" w:after="0" w:line="316" w:lineRule="exact"/>
        <w:ind w:right="-20"/>
        <w:rPr>
          <w:color w:val="FF0000"/>
          <w:sz w:val="20"/>
          <w:szCs w:val="20"/>
        </w:rPr>
      </w:pPr>
      <w:proofErr w:type="gramStart"/>
      <w:r>
        <w:rPr>
          <w:rFonts w:ascii="Times New Roman" w:eastAsia="Times New Roman" w:hAnsi="Times New Roman" w:cs="Times New Roman"/>
          <w:position w:val="-1"/>
          <w:sz w:val="28"/>
          <w:szCs w:val="28"/>
        </w:rPr>
        <w:t>Pro :</w:t>
      </w:r>
      <w:proofErr w:type="gramEnd"/>
      <w:r>
        <w:rPr>
          <w:rFonts w:ascii="Times New Roman" w:eastAsia="Times New Roman" w:hAnsi="Times New Roman" w:cs="Times New Roman"/>
          <w:position w:val="-1"/>
          <w:sz w:val="28"/>
          <w:szCs w:val="28"/>
        </w:rPr>
        <w:t xml:space="preserve"> </w:t>
      </w:r>
      <w:r>
        <w:rPr>
          <w:color w:val="FF0000"/>
          <w:sz w:val="20"/>
          <w:szCs w:val="20"/>
        </w:rPr>
        <w:t>this product will be very attractive to regulars and casual diners as it gives them information on which restaurant is doing the best deals and new menu updates along with special events</w:t>
      </w:r>
    </w:p>
    <w:p w14:paraId="5CBDD8A3" w14:textId="7775E1FF" w:rsidR="00436D3B" w:rsidRPr="00C20A69" w:rsidRDefault="00436D3B" w:rsidP="00C20A69">
      <w:pPr>
        <w:spacing w:before="23" w:after="0" w:line="316" w:lineRule="exact"/>
        <w:ind w:right="-20"/>
        <w:rPr>
          <w:rFonts w:ascii="Times New Roman" w:eastAsia="Times New Roman" w:hAnsi="Times New Roman" w:cs="Times New Roman"/>
          <w:position w:val="-1"/>
          <w:sz w:val="28"/>
          <w:szCs w:val="28"/>
        </w:rPr>
      </w:pPr>
      <w:proofErr w:type="gramStart"/>
      <w:r>
        <w:rPr>
          <w:rFonts w:ascii="Times New Roman" w:eastAsia="Times New Roman" w:hAnsi="Times New Roman" w:cs="Times New Roman"/>
          <w:position w:val="-1"/>
          <w:sz w:val="28"/>
          <w:szCs w:val="28"/>
        </w:rPr>
        <w:lastRenderedPageBreak/>
        <w:t>Con :</w:t>
      </w:r>
      <w:proofErr w:type="gramEnd"/>
      <w:r>
        <w:rPr>
          <w:rFonts w:ascii="Times New Roman" w:eastAsia="Times New Roman" w:hAnsi="Times New Roman" w:cs="Times New Roman"/>
          <w:position w:val="-1"/>
          <w:sz w:val="28"/>
          <w:szCs w:val="28"/>
        </w:rPr>
        <w:t xml:space="preserve"> </w:t>
      </w:r>
      <w:r>
        <w:rPr>
          <w:color w:val="FF0000"/>
          <w:sz w:val="20"/>
          <w:szCs w:val="20"/>
        </w:rPr>
        <w:t>Users may feel like the restriction to only being a single chain restaurant business unattractive as if the diversity is not enough for them they may opt for a booking site with more options for restaurants.</w:t>
      </w:r>
    </w:p>
    <w:sectPr w:rsidR="00436D3B" w:rsidRPr="00C20A69"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5611" w14:textId="77777777" w:rsidR="009A4BCF" w:rsidRDefault="009A4BCF">
      <w:pPr>
        <w:spacing w:after="0" w:line="240" w:lineRule="auto"/>
      </w:pPr>
      <w:r>
        <w:separator/>
      </w:r>
    </w:p>
  </w:endnote>
  <w:endnote w:type="continuationSeparator" w:id="0">
    <w:p w14:paraId="17877B73" w14:textId="77777777" w:rsidR="009A4BCF" w:rsidRDefault="009A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0CBB" w14:textId="77777777" w:rsidR="009A4BCF" w:rsidRDefault="009A4BCF">
      <w:pPr>
        <w:spacing w:after="0" w:line="240" w:lineRule="auto"/>
      </w:pPr>
      <w:r>
        <w:separator/>
      </w:r>
    </w:p>
  </w:footnote>
  <w:footnote w:type="continuationSeparator" w:id="0">
    <w:p w14:paraId="2813E69A" w14:textId="77777777" w:rsidR="009A4BCF" w:rsidRDefault="009A4B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2160E"/>
    <w:rsid w:val="00207C0B"/>
    <w:rsid w:val="002F37FF"/>
    <w:rsid w:val="00436D3B"/>
    <w:rsid w:val="00473CF2"/>
    <w:rsid w:val="004DCD32"/>
    <w:rsid w:val="005054F2"/>
    <w:rsid w:val="005E1EC9"/>
    <w:rsid w:val="007D3DD3"/>
    <w:rsid w:val="009A4BCF"/>
    <w:rsid w:val="009D4F17"/>
    <w:rsid w:val="00B51FD6"/>
    <w:rsid w:val="00C04561"/>
    <w:rsid w:val="00C20A69"/>
    <w:rsid w:val="00C45C5B"/>
    <w:rsid w:val="00C54095"/>
    <w:rsid w:val="00D1642A"/>
    <w:rsid w:val="00D72142"/>
    <w:rsid w:val="00E47C21"/>
    <w:rsid w:val="00F56304"/>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3.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Robert Baes (Student)</cp:lastModifiedBy>
  <cp:revision>3</cp:revision>
  <dcterms:created xsi:type="dcterms:W3CDTF">2022-02-16T15:54:00Z</dcterms:created>
  <dcterms:modified xsi:type="dcterms:W3CDTF">2022-02-24T10:47:00Z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